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BDCC6" w14:textId="05A2F6F8" w:rsidR="00BB469C" w:rsidRPr="00BB469C" w:rsidRDefault="00ED07DE">
      <w:pPr>
        <w:rPr>
          <w:u w:val="single"/>
          <w:lang w:val="en-US"/>
        </w:rPr>
      </w:pPr>
      <w:r w:rsidRPr="00BB469C">
        <w:rPr>
          <w:u w:val="single"/>
          <w:lang w:val="en-US"/>
        </w:rPr>
        <w:t>Demographics</w:t>
      </w:r>
      <w:r w:rsidR="00BB469C">
        <w:rPr>
          <w:u w:val="single"/>
          <w:lang w:val="en-US"/>
        </w:rPr>
        <w:t xml:space="preserve"> (only for </w:t>
      </w:r>
      <w:proofErr w:type="spellStart"/>
      <w:r w:rsidR="00BB469C">
        <w:rPr>
          <w:u w:val="single"/>
          <w:lang w:val="en-US"/>
        </w:rPr>
        <w:t>HoH</w:t>
      </w:r>
      <w:proofErr w:type="spellEnd"/>
      <w:r w:rsidR="00BB469C">
        <w:rPr>
          <w:u w:val="single"/>
          <w:lang w:val="en-US"/>
        </w:rPr>
        <w:t>)</w:t>
      </w:r>
    </w:p>
    <w:p w14:paraId="39EFEC0E" w14:textId="77777777" w:rsidR="00BB469C" w:rsidRDefault="00BB469C">
      <w:pPr>
        <w:rPr>
          <w:lang w:val="en-US"/>
        </w:rPr>
      </w:pPr>
    </w:p>
    <w:p w14:paraId="67B5D4D1" w14:textId="1BC5C589" w:rsidR="008F3D02" w:rsidRDefault="00ED07DE">
      <w:pPr>
        <w:rPr>
          <w:lang w:val="en-US"/>
        </w:rPr>
      </w:pPr>
      <w:r>
        <w:rPr>
          <w:lang w:val="en-US"/>
        </w:rPr>
        <w:t>are fine, except:</w:t>
      </w:r>
    </w:p>
    <w:p w14:paraId="2CED68B6" w14:textId="2AD6D347" w:rsidR="00ED07DE" w:rsidRDefault="00ED07DE">
      <w:pPr>
        <w:rPr>
          <w:lang w:val="en-US"/>
        </w:rPr>
      </w:pPr>
    </w:p>
    <w:p w14:paraId="0E74175F" w14:textId="458E3408" w:rsidR="00ED07DE" w:rsidRDefault="00ED07DE">
      <w:pPr>
        <w:rPr>
          <w:lang w:val="en-US"/>
        </w:rPr>
      </w:pPr>
      <w:r>
        <w:rPr>
          <w:lang w:val="en-US"/>
        </w:rPr>
        <w:t>Need a way to distinguish between consanguineal and affinal kin</w:t>
      </w:r>
      <w:ins w:id="0" w:author="John Shaver" w:date="2022-09-05T02:35:00Z">
        <w:r w:rsidR="00062C65">
          <w:rPr>
            <w:lang w:val="en-US"/>
          </w:rPr>
          <w:t xml:space="preserve"> (I’ll work on this during pilot testing)</w:t>
        </w:r>
      </w:ins>
      <w:r>
        <w:rPr>
          <w:lang w:val="en-US"/>
        </w:rPr>
        <w:t>.</w:t>
      </w:r>
    </w:p>
    <w:p w14:paraId="026B0C02" w14:textId="5FB85EF9" w:rsidR="00ED07DE" w:rsidRDefault="00ED07DE">
      <w:pPr>
        <w:rPr>
          <w:lang w:val="en-US"/>
        </w:rPr>
      </w:pPr>
    </w:p>
    <w:p w14:paraId="3F206F47" w14:textId="1555F601" w:rsidR="00ED07DE" w:rsidRDefault="00ED07DE">
      <w:pPr>
        <w:rPr>
          <w:lang w:val="en-US"/>
        </w:rPr>
      </w:pPr>
      <w:r>
        <w:rPr>
          <w:lang w:val="en-US"/>
        </w:rPr>
        <w:t>And don’t need pictures of people. Just the houses.</w:t>
      </w:r>
    </w:p>
    <w:p w14:paraId="1DCB410F" w14:textId="198B94DF" w:rsidR="00ED07DE" w:rsidRDefault="00ED07DE">
      <w:pPr>
        <w:rPr>
          <w:lang w:val="en-US"/>
        </w:rPr>
      </w:pPr>
    </w:p>
    <w:p w14:paraId="1ADB003D" w14:textId="665CA652" w:rsidR="00ED07DE" w:rsidRDefault="00ED07DE">
      <w:pPr>
        <w:rPr>
          <w:lang w:val="en-US"/>
        </w:rPr>
      </w:pPr>
      <w:r>
        <w:rPr>
          <w:lang w:val="en-US"/>
        </w:rPr>
        <w:t>Skip the customary membership in the first round</w:t>
      </w:r>
      <w:ins w:id="1" w:author="John Shaver" w:date="2022-09-02T06:36:00Z">
        <w:r w:rsidR="00BF2030">
          <w:rPr>
            <w:lang w:val="en-US"/>
          </w:rPr>
          <w:t xml:space="preserve"> of data collection, it won’t change anyway.</w:t>
        </w:r>
      </w:ins>
      <w:del w:id="2" w:author="John Shaver" w:date="2022-09-02T06:36:00Z">
        <w:r w:rsidDel="00BF2030">
          <w:rPr>
            <w:lang w:val="en-US"/>
          </w:rPr>
          <w:delText>?</w:delText>
        </w:r>
      </w:del>
    </w:p>
    <w:p w14:paraId="25B9D2AE" w14:textId="64D42F68" w:rsidR="00ED07DE" w:rsidRDefault="00ED07DE">
      <w:pPr>
        <w:rPr>
          <w:lang w:val="en-US"/>
        </w:rPr>
      </w:pPr>
    </w:p>
    <w:p w14:paraId="3B2B8C96" w14:textId="423118DE" w:rsidR="00ED07DE" w:rsidRDefault="00ED07DE">
      <w:pPr>
        <w:rPr>
          <w:lang w:val="en-US"/>
        </w:rPr>
      </w:pPr>
      <w:r>
        <w:rPr>
          <w:lang w:val="en-US"/>
        </w:rPr>
        <w:t>How is the food security variable ranked?</w:t>
      </w:r>
      <w:ins w:id="3" w:author="John Shaver" w:date="2022-09-02T07:31:00Z">
        <w:r w:rsidR="000D6D9C">
          <w:rPr>
            <w:lang w:val="en-US"/>
          </w:rPr>
          <w:t xml:space="preserve"> Also, can be moved down around income. That way everything below is asked </w:t>
        </w:r>
        <w:proofErr w:type="gramStart"/>
        <w:r w:rsidR="000D6D9C">
          <w:rPr>
            <w:lang w:val="en-US"/>
          </w:rPr>
          <w:t>repeatedly</w:t>
        </w:r>
        <w:proofErr w:type="gramEnd"/>
        <w:r w:rsidR="000D6D9C">
          <w:rPr>
            <w:lang w:val="en-US"/>
          </w:rPr>
          <w:t xml:space="preserve"> and the demographics only need an update question </w:t>
        </w:r>
      </w:ins>
      <w:ins w:id="4" w:author="John Shaver" w:date="2022-09-05T02:35:00Z">
        <w:r w:rsidR="00062C65">
          <w:rPr>
            <w:lang w:val="en-US"/>
          </w:rPr>
          <w:t>after T1</w:t>
        </w:r>
      </w:ins>
      <w:ins w:id="5" w:author="John Shaver" w:date="2022-09-02T07:31:00Z">
        <w:r w:rsidR="000D6D9C">
          <w:rPr>
            <w:lang w:val="en-US"/>
          </w:rPr>
          <w:t xml:space="preserve">. </w:t>
        </w:r>
      </w:ins>
    </w:p>
    <w:p w14:paraId="2811844E" w14:textId="430D7868" w:rsidR="00ED07DE" w:rsidRDefault="00ED07DE">
      <w:pPr>
        <w:rPr>
          <w:lang w:val="en-US"/>
        </w:rPr>
      </w:pPr>
    </w:p>
    <w:p w14:paraId="404D69DF" w14:textId="6CCCD12A" w:rsidR="00ED07DE" w:rsidDel="00F413BD" w:rsidRDefault="00ED07DE">
      <w:pPr>
        <w:rPr>
          <w:del w:id="6" w:author="John Shaver" w:date="2022-09-09T10:01:00Z"/>
          <w:lang w:val="en-US"/>
        </w:rPr>
      </w:pPr>
      <w:del w:id="7" w:author="John Shaver" w:date="2022-09-09T10:01:00Z">
        <w:r w:rsidDel="00F413BD">
          <w:rPr>
            <w:lang w:val="en-US"/>
          </w:rPr>
          <w:delText xml:space="preserve">Eliminate the number of crops and just use the two question MacArthur scale: </w:delText>
        </w:r>
        <w:r w:rsidR="00000000" w:rsidDel="00F413BD">
          <w:fldChar w:fldCharType="begin"/>
        </w:r>
        <w:r w:rsidR="00000000" w:rsidDel="00F413BD">
          <w:delInstrText xml:space="preserve"> HYPERLINK "https://sparqtools.org/mobility-measure/macarthur-scale-of-subjective-social-status-adult-version/" </w:delInstrText>
        </w:r>
        <w:r w:rsidR="00000000" w:rsidDel="00F413BD">
          <w:fldChar w:fldCharType="separate"/>
        </w:r>
        <w:r w:rsidR="00BB469C" w:rsidRPr="00FD1C3F" w:rsidDel="00F413BD">
          <w:rPr>
            <w:rStyle w:val="Hyperlink"/>
            <w:lang w:val="en-US"/>
          </w:rPr>
          <w:delText>https://sparqtools.org/mobility-measure/macarthur-scale-of-subjective-social-status-adult-version/</w:delText>
        </w:r>
        <w:r w:rsidR="00000000" w:rsidDel="00F413BD">
          <w:rPr>
            <w:rStyle w:val="Hyperlink"/>
            <w:lang w:val="en-US"/>
          </w:rPr>
          <w:fldChar w:fldCharType="end"/>
        </w:r>
      </w:del>
    </w:p>
    <w:p w14:paraId="31C8915E" w14:textId="767D9E2F" w:rsidR="00BB469C" w:rsidRDefault="00BB469C">
      <w:pPr>
        <w:rPr>
          <w:lang w:val="en-US"/>
        </w:rPr>
      </w:pPr>
    </w:p>
    <w:p w14:paraId="0C61B7D8" w14:textId="1DB5CC96" w:rsidR="00304C10" w:rsidRDefault="00304C10">
      <w:pPr>
        <w:rPr>
          <w:ins w:id="8" w:author="John Shaver" w:date="2022-09-05T03:39:00Z"/>
          <w:u w:val="single"/>
          <w:lang w:val="en-US"/>
        </w:rPr>
      </w:pPr>
      <w:ins w:id="9" w:author="John Shaver" w:date="2022-09-05T03:39:00Z">
        <w:r>
          <w:rPr>
            <w:u w:val="single"/>
            <w:lang w:val="en-US"/>
          </w:rPr>
          <w:t>Repeate</w:t>
        </w:r>
      </w:ins>
      <w:ins w:id="10" w:author="John Shaver" w:date="2022-09-09T08:22:00Z">
        <w:r w:rsidR="006B246D">
          <w:rPr>
            <w:u w:val="single"/>
            <w:lang w:val="en-US"/>
          </w:rPr>
          <w:t xml:space="preserve">d </w:t>
        </w:r>
      </w:ins>
      <w:ins w:id="11" w:author="John Shaver" w:date="2022-09-05T03:39:00Z">
        <w:r>
          <w:rPr>
            <w:u w:val="single"/>
            <w:lang w:val="en-US"/>
          </w:rPr>
          <w:t>Surveys (for each adult in the household (need to be linked to the demographic d</w:t>
        </w:r>
      </w:ins>
      <w:ins w:id="12" w:author="John Shaver" w:date="2022-09-05T03:40:00Z">
        <w:r>
          <w:rPr>
            <w:u w:val="single"/>
            <w:lang w:val="en-US"/>
          </w:rPr>
          <w:t>ata</w:t>
        </w:r>
      </w:ins>
      <w:ins w:id="13" w:author="John Shaver" w:date="2022-09-05T03:39:00Z">
        <w:r>
          <w:rPr>
            <w:u w:val="single"/>
            <w:lang w:val="en-US"/>
          </w:rPr>
          <w:t>)</w:t>
        </w:r>
      </w:ins>
      <w:ins w:id="14" w:author="John Shaver" w:date="2022-09-09T08:22:00Z">
        <w:r w:rsidR="006B246D">
          <w:rPr>
            <w:u w:val="single"/>
            <w:lang w:val="en-US"/>
          </w:rPr>
          <w:t>.</w:t>
        </w:r>
      </w:ins>
    </w:p>
    <w:p w14:paraId="0C905DAC" w14:textId="77777777" w:rsidR="00304C10" w:rsidRDefault="00304C10">
      <w:pPr>
        <w:rPr>
          <w:ins w:id="15" w:author="John Shaver" w:date="2022-09-05T03:39:00Z"/>
          <w:u w:val="single"/>
          <w:lang w:val="en-US"/>
        </w:rPr>
      </w:pPr>
    </w:p>
    <w:p w14:paraId="4C2A6583" w14:textId="6C3A1DA6" w:rsidR="00BB469C" w:rsidRDefault="00BB469C">
      <w:pPr>
        <w:rPr>
          <w:u w:val="single"/>
          <w:lang w:val="en-US"/>
        </w:rPr>
      </w:pPr>
      <w:r w:rsidRPr="00BB469C">
        <w:rPr>
          <w:u w:val="single"/>
          <w:lang w:val="en-US"/>
        </w:rPr>
        <w:t>Cooperation/Support measures</w:t>
      </w:r>
    </w:p>
    <w:p w14:paraId="47EA8953" w14:textId="0BA302B5" w:rsidR="00BB469C" w:rsidRDefault="00BB469C">
      <w:pPr>
        <w:rPr>
          <w:u w:val="single"/>
          <w:lang w:val="en-US"/>
        </w:rPr>
      </w:pPr>
    </w:p>
    <w:p w14:paraId="00ACDA02" w14:textId="46A37CB1" w:rsidR="00BB469C" w:rsidRPr="005601C6" w:rsidRDefault="00BB469C" w:rsidP="00BB469C">
      <w:pPr>
        <w:pStyle w:val="NormalWeb"/>
        <w:spacing w:before="0" w:beforeAutospacing="0" w:after="240" w:afterAutospacing="0"/>
        <w:rPr>
          <w:rStyle w:val="Emphasis"/>
          <w:rFonts w:ascii="Segoe UI" w:hAnsi="Segoe UI" w:cs="Segoe UI"/>
          <w:color w:val="24292F"/>
        </w:rPr>
      </w:pPr>
      <w:r w:rsidRPr="005601C6">
        <w:rPr>
          <w:rStyle w:val="Strong"/>
          <w:rFonts w:ascii="Segoe UI" w:hAnsi="Segoe UI" w:cs="Segoe UI"/>
          <w:b w:val="0"/>
          <w:bCs w:val="0"/>
          <w:i/>
          <w:iCs/>
          <w:color w:val="24292F"/>
        </w:rPr>
        <w:t>Sometimes we all need to borrow larger amounts of money (e.g. more than $20).</w:t>
      </w:r>
      <w:r w:rsidR="005601C6" w:rsidRPr="005601C6">
        <w:rPr>
          <w:rFonts w:ascii="Segoe UI" w:hAnsi="Segoe UI" w:cs="Segoe UI"/>
          <w:i/>
          <w:iCs/>
          <w:color w:val="24292F"/>
        </w:rPr>
        <w:t xml:space="preserve"> </w:t>
      </w:r>
      <w:r w:rsidRPr="005601C6">
        <w:rPr>
          <w:rStyle w:val="Emphasis"/>
          <w:rFonts w:ascii="Segoe UI" w:hAnsi="Segoe UI" w:cs="Segoe UI"/>
          <w:color w:val="24292F"/>
        </w:rPr>
        <w:t>Think back to some recent times you've borrowed a large amount of money from someone, who did you borrow money from?</w:t>
      </w:r>
    </w:p>
    <w:p w14:paraId="27F7E4B9" w14:textId="0B3AB5EF" w:rsidR="005601C6" w:rsidRPr="005601C6" w:rsidRDefault="005601C6" w:rsidP="00BB469C">
      <w:pPr>
        <w:pStyle w:val="NormalWeb"/>
        <w:spacing w:before="0" w:beforeAutospacing="0" w:after="240" w:afterAutospacing="0"/>
        <w:rPr>
          <w:rFonts w:ascii="Segoe UI" w:hAnsi="Segoe UI" w:cs="Segoe UI"/>
          <w:i/>
          <w:iCs/>
          <w:color w:val="24292F"/>
        </w:rPr>
      </w:pPr>
      <w:r w:rsidRPr="005601C6">
        <w:rPr>
          <w:rStyle w:val="Emphasis"/>
          <w:rFonts w:ascii="Segoe UI" w:hAnsi="Segoe UI" w:cs="Segoe UI"/>
          <w:color w:val="24292F"/>
        </w:rPr>
        <w:t>We all need help with large tasks, such as building something, planting crops, making mats, etc. Who are the people that help with these tasks?</w:t>
      </w:r>
    </w:p>
    <w:p w14:paraId="0D7D02B1" w14:textId="61B16466" w:rsidR="00BB469C" w:rsidRPr="00BB469C" w:rsidRDefault="00BB469C" w:rsidP="00BB469C">
      <w:pPr>
        <w:rPr>
          <w:rFonts w:ascii="Times New Roman" w:eastAsia="Times New Roman" w:hAnsi="Times New Roman" w:cs="Times New Roman"/>
          <w:i/>
          <w:iCs/>
          <w:lang w:eastAsia="en-GB"/>
        </w:rPr>
      </w:pPr>
      <w:r w:rsidRPr="00BB469C">
        <w:rPr>
          <w:rFonts w:ascii="Segoe UI" w:eastAsia="Times New Roman" w:hAnsi="Segoe UI" w:cs="Segoe UI"/>
          <w:i/>
          <w:iCs/>
          <w:color w:val="24292F"/>
          <w:lang w:eastAsia="en-GB"/>
        </w:rPr>
        <w:t>If any problem happens, who are the people that will help you</w:t>
      </w:r>
      <w:ins w:id="16" w:author="John Shaver" w:date="2022-09-09T08:18:00Z">
        <w:r w:rsidR="006B246D">
          <w:rPr>
            <w:rFonts w:ascii="Segoe UI" w:eastAsia="Times New Roman" w:hAnsi="Segoe UI" w:cs="Segoe UI"/>
            <w:i/>
            <w:iCs/>
            <w:color w:val="24292F"/>
            <w:lang w:eastAsia="en-GB"/>
          </w:rPr>
          <w:t>?</w:t>
        </w:r>
      </w:ins>
      <w:r w:rsidRPr="00BB469C">
        <w:rPr>
          <w:rFonts w:ascii="Segoe UI" w:eastAsia="Times New Roman" w:hAnsi="Segoe UI" w:cs="Segoe UI"/>
          <w:i/>
          <w:iCs/>
          <w:color w:val="24292F"/>
          <w:lang w:eastAsia="en-GB"/>
        </w:rPr>
        <w:t xml:space="preserve"> </w:t>
      </w:r>
      <w:del w:id="17" w:author="John Shaver" w:date="2022-09-09T08:18:00Z">
        <w:r w:rsidRPr="00BB469C" w:rsidDel="006B246D">
          <w:rPr>
            <w:rFonts w:ascii="Segoe UI" w:eastAsia="Times New Roman" w:hAnsi="Segoe UI" w:cs="Segoe UI"/>
            <w:i/>
            <w:iCs/>
            <w:color w:val="24292F"/>
            <w:lang w:eastAsia="en-GB"/>
          </w:rPr>
          <w:delText>(men or women)?</w:delText>
        </w:r>
      </w:del>
    </w:p>
    <w:p w14:paraId="07AB8D29" w14:textId="0FDD08AF" w:rsidR="00BB469C" w:rsidRDefault="00BB469C">
      <w:pPr>
        <w:rPr>
          <w:u w:val="single"/>
          <w:lang w:val="en-US"/>
        </w:rPr>
      </w:pPr>
    </w:p>
    <w:p w14:paraId="2DA2E6E2" w14:textId="68352BF4" w:rsidR="00BB469C" w:rsidRPr="00BB469C" w:rsidRDefault="00BB469C">
      <w:pPr>
        <w:rPr>
          <w:lang w:val="en-US"/>
        </w:rPr>
      </w:pPr>
      <w:r w:rsidRPr="00BB469C">
        <w:rPr>
          <w:lang w:val="en-US"/>
        </w:rPr>
        <w:t xml:space="preserve">Then for each person listed </w:t>
      </w:r>
    </w:p>
    <w:p w14:paraId="307C3A28" w14:textId="28CFD5C4" w:rsidR="00BB469C" w:rsidRDefault="00BB469C">
      <w:pPr>
        <w:rPr>
          <w:u w:val="single"/>
          <w:lang w:val="en-US"/>
        </w:rPr>
      </w:pPr>
    </w:p>
    <w:p w14:paraId="34151AF6" w14:textId="77777777" w:rsidR="00BB469C" w:rsidRPr="00BB469C" w:rsidRDefault="00BB469C" w:rsidP="00BB469C">
      <w:pPr>
        <w:numPr>
          <w:ilvl w:val="0"/>
          <w:numId w:val="1"/>
        </w:numPr>
        <w:rPr>
          <w:rFonts w:ascii="Calibri" w:eastAsia="Times New Roman" w:hAnsi="Calibri" w:cs="Calibri"/>
          <w:color w:val="000000"/>
          <w:sz w:val="20"/>
          <w:szCs w:val="20"/>
          <w:lang w:eastAsia="en-GB"/>
        </w:rPr>
      </w:pPr>
      <w:r w:rsidRPr="00BB469C">
        <w:rPr>
          <w:rFonts w:ascii="Calibri" w:eastAsia="Times New Roman" w:hAnsi="Calibri" w:cs="Calibri"/>
          <w:color w:val="000000"/>
          <w:sz w:val="22"/>
          <w:szCs w:val="22"/>
          <w:lang w:eastAsia="en-GB"/>
        </w:rPr>
        <w:t>Their name</w:t>
      </w:r>
    </w:p>
    <w:p w14:paraId="28B8131B" w14:textId="77777777" w:rsidR="00BB469C" w:rsidRPr="00BB469C" w:rsidRDefault="00BB469C" w:rsidP="00BB469C">
      <w:pPr>
        <w:numPr>
          <w:ilvl w:val="0"/>
          <w:numId w:val="1"/>
        </w:numPr>
        <w:rPr>
          <w:rFonts w:ascii="Calibri" w:eastAsia="Times New Roman" w:hAnsi="Calibri" w:cs="Calibri"/>
          <w:color w:val="000000"/>
          <w:sz w:val="20"/>
          <w:szCs w:val="20"/>
          <w:lang w:eastAsia="en-GB"/>
        </w:rPr>
      </w:pPr>
      <w:r w:rsidRPr="00BB469C">
        <w:rPr>
          <w:rFonts w:ascii="Calibri" w:eastAsia="Times New Roman" w:hAnsi="Calibri" w:cs="Calibri"/>
          <w:color w:val="000000"/>
          <w:sz w:val="22"/>
          <w:szCs w:val="22"/>
          <w:lang w:eastAsia="en-GB"/>
        </w:rPr>
        <w:t>Their relationship to the respondent</w:t>
      </w:r>
    </w:p>
    <w:p w14:paraId="794002BD" w14:textId="51585D3B" w:rsidR="00BB469C" w:rsidRPr="00BB469C" w:rsidRDefault="00BB469C" w:rsidP="00BB469C">
      <w:pPr>
        <w:numPr>
          <w:ilvl w:val="0"/>
          <w:numId w:val="1"/>
        </w:numPr>
        <w:rPr>
          <w:rFonts w:ascii="Calibri" w:eastAsia="Times New Roman" w:hAnsi="Calibri" w:cs="Calibri"/>
          <w:color w:val="000000"/>
          <w:sz w:val="20"/>
          <w:szCs w:val="20"/>
          <w:lang w:eastAsia="en-GB"/>
        </w:rPr>
      </w:pPr>
      <w:r w:rsidRPr="00BB469C">
        <w:rPr>
          <w:rFonts w:ascii="Calibri" w:eastAsia="Times New Roman" w:hAnsi="Calibri" w:cs="Calibri"/>
          <w:color w:val="000000"/>
          <w:sz w:val="22"/>
          <w:szCs w:val="22"/>
          <w:lang w:eastAsia="en-GB"/>
        </w:rPr>
        <w:t>Whether they co-reside or not</w:t>
      </w:r>
    </w:p>
    <w:p w14:paraId="0D0A1831" w14:textId="54E789F3" w:rsidR="00BB469C" w:rsidRPr="00BB469C" w:rsidRDefault="00BB469C" w:rsidP="00BB469C">
      <w:pPr>
        <w:numPr>
          <w:ilvl w:val="0"/>
          <w:numId w:val="1"/>
        </w:numPr>
        <w:rPr>
          <w:rFonts w:ascii="Calibri" w:eastAsia="Times New Roman" w:hAnsi="Calibri" w:cs="Calibri"/>
          <w:color w:val="000000"/>
          <w:sz w:val="20"/>
          <w:szCs w:val="20"/>
          <w:lang w:eastAsia="en-GB"/>
        </w:rPr>
      </w:pPr>
      <w:r w:rsidRPr="00BB469C">
        <w:rPr>
          <w:rFonts w:ascii="Calibri" w:eastAsia="Times New Roman" w:hAnsi="Calibri" w:cs="Calibri"/>
          <w:color w:val="000000"/>
          <w:sz w:val="22"/>
          <w:szCs w:val="22"/>
          <w:lang w:eastAsia="en-GB"/>
        </w:rPr>
        <w:t>If not, where they live (same village, another village in the region, outside the region, outside the country)</w:t>
      </w:r>
    </w:p>
    <w:p w14:paraId="574ECD8A" w14:textId="77777777" w:rsidR="00BB469C" w:rsidRPr="00BB469C" w:rsidRDefault="00BB469C" w:rsidP="00BB469C">
      <w:pPr>
        <w:numPr>
          <w:ilvl w:val="0"/>
          <w:numId w:val="1"/>
        </w:numPr>
        <w:rPr>
          <w:rFonts w:ascii="Calibri" w:eastAsia="Times New Roman" w:hAnsi="Calibri" w:cs="Calibri"/>
          <w:color w:val="000000"/>
          <w:sz w:val="20"/>
          <w:szCs w:val="20"/>
          <w:lang w:eastAsia="en-GB"/>
        </w:rPr>
      </w:pPr>
      <w:r w:rsidRPr="00BB469C">
        <w:rPr>
          <w:rFonts w:ascii="Calibri" w:eastAsia="Times New Roman" w:hAnsi="Calibri" w:cs="Calibri"/>
          <w:color w:val="000000"/>
          <w:sz w:val="22"/>
          <w:szCs w:val="22"/>
          <w:lang w:eastAsia="en-GB"/>
        </w:rPr>
        <w:t>Gender</w:t>
      </w:r>
    </w:p>
    <w:p w14:paraId="05301AC0" w14:textId="77777777" w:rsidR="00BB469C" w:rsidRPr="00BB469C" w:rsidRDefault="00BB469C" w:rsidP="00BB469C">
      <w:pPr>
        <w:numPr>
          <w:ilvl w:val="0"/>
          <w:numId w:val="1"/>
        </w:numPr>
        <w:rPr>
          <w:rFonts w:ascii="Calibri" w:eastAsia="Times New Roman" w:hAnsi="Calibri" w:cs="Calibri"/>
          <w:color w:val="000000"/>
          <w:sz w:val="20"/>
          <w:szCs w:val="20"/>
          <w:lang w:eastAsia="en-GB"/>
        </w:rPr>
      </w:pPr>
      <w:r w:rsidRPr="00BB469C">
        <w:rPr>
          <w:rFonts w:ascii="Calibri" w:eastAsia="Times New Roman" w:hAnsi="Calibri" w:cs="Calibri"/>
          <w:color w:val="000000"/>
          <w:sz w:val="22"/>
          <w:szCs w:val="22"/>
          <w:lang w:eastAsia="en-GB"/>
        </w:rPr>
        <w:t>Age (where possible exact, in most places relative to the woman (older, younger, about the same age))</w:t>
      </w:r>
    </w:p>
    <w:p w14:paraId="1EA26FC5" w14:textId="0487C8F6" w:rsidR="00BB469C" w:rsidRPr="00BB469C" w:rsidRDefault="00BB469C" w:rsidP="00BB469C">
      <w:pPr>
        <w:numPr>
          <w:ilvl w:val="0"/>
          <w:numId w:val="1"/>
        </w:numPr>
        <w:rPr>
          <w:rFonts w:ascii="Calibri" w:eastAsia="Times New Roman" w:hAnsi="Calibri" w:cs="Calibri"/>
          <w:color w:val="000000"/>
          <w:sz w:val="20"/>
          <w:szCs w:val="20"/>
          <w:lang w:eastAsia="en-GB"/>
        </w:rPr>
      </w:pPr>
      <w:r w:rsidRPr="00BB469C">
        <w:rPr>
          <w:rFonts w:ascii="Calibri" w:eastAsia="Times New Roman" w:hAnsi="Calibri" w:cs="Calibri"/>
          <w:color w:val="000000"/>
          <w:sz w:val="22"/>
          <w:szCs w:val="22"/>
          <w:lang w:eastAsia="en-GB"/>
        </w:rPr>
        <w:t>Occupation</w:t>
      </w:r>
      <w:r>
        <w:rPr>
          <w:rFonts w:ascii="Calibri" w:eastAsia="Times New Roman" w:hAnsi="Calibri" w:cs="Calibri"/>
          <w:color w:val="000000"/>
          <w:sz w:val="22"/>
          <w:szCs w:val="22"/>
          <w:lang w:eastAsia="en-GB"/>
        </w:rPr>
        <w:t xml:space="preserve"> (way that they make a living?</w:t>
      </w:r>
      <w:r w:rsidRPr="00BB469C">
        <w:rPr>
          <w:rFonts w:ascii="Calibri" w:eastAsia="Times New Roman" w:hAnsi="Calibri" w:cs="Calibri"/>
          <w:color w:val="000000"/>
          <w:sz w:val="22"/>
          <w:szCs w:val="22"/>
          <w:lang w:eastAsia="en-GB"/>
        </w:rPr>
        <w:t> </w:t>
      </w:r>
    </w:p>
    <w:p w14:paraId="172B9F58" w14:textId="77777777" w:rsidR="00BB469C" w:rsidRPr="00BB469C" w:rsidRDefault="00BB469C" w:rsidP="00BB469C">
      <w:pPr>
        <w:numPr>
          <w:ilvl w:val="0"/>
          <w:numId w:val="2"/>
        </w:numPr>
        <w:rPr>
          <w:rFonts w:ascii="Calibri" w:eastAsia="Times New Roman" w:hAnsi="Calibri" w:cs="Calibri"/>
          <w:color w:val="000000"/>
          <w:sz w:val="20"/>
          <w:szCs w:val="20"/>
          <w:lang w:eastAsia="en-GB"/>
        </w:rPr>
      </w:pPr>
      <w:r w:rsidRPr="00BB469C">
        <w:rPr>
          <w:rFonts w:ascii="Calibri" w:eastAsia="Times New Roman" w:hAnsi="Calibri" w:cs="Calibri"/>
          <w:color w:val="000000"/>
          <w:sz w:val="22"/>
          <w:szCs w:val="22"/>
          <w:lang w:eastAsia="en-GB"/>
        </w:rPr>
        <w:t>What is x’s religious affiliation?</w:t>
      </w:r>
    </w:p>
    <w:p w14:paraId="7F8CA5B1" w14:textId="17CCD858" w:rsidR="00BB469C" w:rsidRPr="005601C6" w:rsidRDefault="00BB469C" w:rsidP="00BB469C">
      <w:pPr>
        <w:numPr>
          <w:ilvl w:val="0"/>
          <w:numId w:val="2"/>
        </w:numPr>
        <w:rPr>
          <w:rFonts w:ascii="Calibri" w:eastAsia="Times New Roman" w:hAnsi="Calibri" w:cs="Calibri"/>
          <w:color w:val="000000"/>
          <w:sz w:val="20"/>
          <w:szCs w:val="20"/>
          <w:lang w:eastAsia="en-GB"/>
        </w:rPr>
      </w:pPr>
      <w:r w:rsidRPr="00BB469C">
        <w:rPr>
          <w:rFonts w:ascii="Calibri" w:eastAsia="Times New Roman" w:hAnsi="Calibri" w:cs="Calibri"/>
          <w:color w:val="000000"/>
          <w:sz w:val="22"/>
          <w:szCs w:val="22"/>
          <w:lang w:eastAsia="en-GB"/>
        </w:rPr>
        <w:t xml:space="preserve">How religious is x compared to most people in your </w:t>
      </w:r>
      <w:commentRangeStart w:id="18"/>
      <w:r w:rsidRPr="00BB469C">
        <w:rPr>
          <w:rFonts w:ascii="Calibri" w:eastAsia="Times New Roman" w:hAnsi="Calibri" w:cs="Calibri"/>
          <w:color w:val="000000"/>
          <w:sz w:val="22"/>
          <w:szCs w:val="22"/>
          <w:lang w:eastAsia="en-GB"/>
        </w:rPr>
        <w:t>village</w:t>
      </w:r>
      <w:ins w:id="19" w:author="John Shaver" w:date="2022-09-05T02:36:00Z">
        <w:r w:rsidR="00062C65">
          <w:rPr>
            <w:rFonts w:ascii="Calibri" w:eastAsia="Times New Roman" w:hAnsi="Calibri" w:cs="Calibri"/>
            <w:color w:val="000000"/>
            <w:sz w:val="22"/>
            <w:szCs w:val="22"/>
            <w:lang w:eastAsia="en-GB"/>
          </w:rPr>
          <w:t>/settlement</w:t>
        </w:r>
        <w:commentRangeEnd w:id="18"/>
        <w:r w:rsidR="00062C65">
          <w:rPr>
            <w:rStyle w:val="CommentReference"/>
          </w:rPr>
          <w:commentReference w:id="18"/>
        </w:r>
      </w:ins>
      <w:del w:id="20" w:author="John Shaver" w:date="2022-09-02T06:16:00Z">
        <w:r w:rsidRPr="00BB469C" w:rsidDel="00C877F3">
          <w:rPr>
            <w:rFonts w:ascii="Calibri" w:eastAsia="Times New Roman" w:hAnsi="Calibri" w:cs="Calibri"/>
            <w:color w:val="000000"/>
            <w:sz w:val="22"/>
            <w:szCs w:val="22"/>
            <w:lang w:eastAsia="en-GB"/>
          </w:rPr>
          <w:delText xml:space="preserve"> (we debated at length about the phrasing of this question, basically it was meant to assess perceived religiosity of the social network member</w:delText>
        </w:r>
      </w:del>
      <w:ins w:id="21" w:author="John Shaver" w:date="2022-09-02T06:16:00Z">
        <w:r w:rsidR="00C877F3">
          <w:rPr>
            <w:rFonts w:ascii="Calibri" w:eastAsia="Times New Roman" w:hAnsi="Calibri" w:cs="Calibri"/>
            <w:color w:val="000000"/>
            <w:sz w:val="22"/>
            <w:szCs w:val="22"/>
            <w:lang w:eastAsia="en-GB"/>
          </w:rPr>
          <w:t>?</w:t>
        </w:r>
      </w:ins>
      <w:r w:rsidRPr="00BB469C">
        <w:rPr>
          <w:rFonts w:ascii="Calibri" w:eastAsia="Times New Roman" w:hAnsi="Calibri" w:cs="Calibri"/>
          <w:color w:val="000000"/>
          <w:sz w:val="22"/>
          <w:szCs w:val="22"/>
          <w:lang w:eastAsia="en-GB"/>
        </w:rPr>
        <w:t>)</w:t>
      </w:r>
    </w:p>
    <w:p w14:paraId="61DB9A39" w14:textId="40B860D0" w:rsidR="005601C6" w:rsidRDefault="005601C6" w:rsidP="005601C6">
      <w:pPr>
        <w:rPr>
          <w:rFonts w:ascii="Calibri" w:eastAsia="Times New Roman" w:hAnsi="Calibri" w:cs="Calibri"/>
          <w:color w:val="000000"/>
          <w:sz w:val="22"/>
          <w:szCs w:val="22"/>
          <w:lang w:eastAsia="en-GB"/>
        </w:rPr>
      </w:pPr>
    </w:p>
    <w:p w14:paraId="7C66D8CF" w14:textId="52C3AD38" w:rsidR="005601C6" w:rsidRPr="00BB469C" w:rsidRDefault="005601C6" w:rsidP="005601C6">
      <w:pPr>
        <w:rPr>
          <w:rFonts w:ascii="Calibri" w:eastAsia="Times New Roman" w:hAnsi="Calibri" w:cs="Calibri"/>
          <w:color w:val="000000"/>
          <w:u w:val="single"/>
          <w:lang w:eastAsia="en-GB"/>
        </w:rPr>
      </w:pPr>
      <w:r w:rsidRPr="005601C6">
        <w:rPr>
          <w:rFonts w:ascii="Calibri" w:eastAsia="Times New Roman" w:hAnsi="Calibri" w:cs="Calibri"/>
          <w:color w:val="000000"/>
          <w:u w:val="single"/>
          <w:lang w:eastAsia="en-GB"/>
        </w:rPr>
        <w:t>Religion Questions</w:t>
      </w:r>
    </w:p>
    <w:p w14:paraId="484893BF" w14:textId="77777777" w:rsidR="00BB469C" w:rsidRDefault="00BB469C">
      <w:pPr>
        <w:rPr>
          <w:u w:val="single"/>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5601C6" w:rsidRPr="005601C6" w14:paraId="1DCFE199" w14:textId="77777777" w:rsidTr="005601C6">
        <w:tc>
          <w:tcPr>
            <w:tcW w:w="0" w:type="auto"/>
            <w:tcMar>
              <w:top w:w="90" w:type="dxa"/>
              <w:left w:w="195" w:type="dxa"/>
              <w:bottom w:w="90" w:type="dxa"/>
              <w:right w:w="195" w:type="dxa"/>
            </w:tcMar>
            <w:vAlign w:val="center"/>
            <w:hideMark/>
          </w:tcPr>
          <w:p w14:paraId="07C42AD7" w14:textId="77777777" w:rsidR="005601C6" w:rsidRPr="00BF2030" w:rsidRDefault="005601C6" w:rsidP="005601C6">
            <w:pPr>
              <w:spacing w:after="240"/>
              <w:rPr>
                <w:ins w:id="22" w:author="John Shaver" w:date="2022-09-02T06:13:00Z"/>
                <w:rFonts w:ascii="Segoe UI" w:eastAsia="Times New Roman" w:hAnsi="Segoe UI" w:cs="Segoe UI"/>
                <w:color w:val="24292F"/>
                <w:lang w:eastAsia="en-GB"/>
              </w:rPr>
            </w:pPr>
            <w:ins w:id="23" w:author="John Shaver" w:date="2022-09-02T06:12:00Z">
              <w:r w:rsidRPr="00BF2030">
                <w:rPr>
                  <w:rFonts w:ascii="Segoe UI" w:eastAsia="Times New Roman" w:hAnsi="Segoe UI" w:cs="Segoe UI"/>
                  <w:color w:val="24292F"/>
                  <w:lang w:eastAsia="en-GB"/>
                </w:rPr>
                <w:lastRenderedPageBreak/>
                <w:t>Which church denomination do you belong to (e.g., Methodist, New Methodist, Mormon, C</w:t>
              </w:r>
            </w:ins>
            <w:ins w:id="24" w:author="John Shaver" w:date="2022-09-02T06:13:00Z">
              <w:r w:rsidRPr="00BF2030">
                <w:rPr>
                  <w:rFonts w:ascii="Segoe UI" w:eastAsia="Times New Roman" w:hAnsi="Segoe UI" w:cs="Segoe UI"/>
                  <w:color w:val="24292F"/>
                  <w:lang w:eastAsia="en-GB"/>
                </w:rPr>
                <w:t>atholic?)</w:t>
              </w:r>
            </w:ins>
          </w:p>
          <w:p w14:paraId="570CE63D" w14:textId="40F99E9F" w:rsidR="005601C6" w:rsidRPr="00BF2030" w:rsidRDefault="005601C6" w:rsidP="005601C6">
            <w:pPr>
              <w:spacing w:after="240"/>
              <w:rPr>
                <w:rFonts w:ascii="Segoe UI" w:eastAsia="Times New Roman" w:hAnsi="Segoe UI" w:cs="Segoe UI"/>
                <w:color w:val="24292F"/>
                <w:lang w:eastAsia="en-GB"/>
              </w:rPr>
            </w:pPr>
            <w:del w:id="25" w:author="John Shaver" w:date="2022-09-02T06:13:00Z">
              <w:r w:rsidRPr="00BF2030" w:rsidDel="005601C6">
                <w:rPr>
                  <w:rFonts w:ascii="Segoe UI" w:eastAsia="Times New Roman" w:hAnsi="Segoe UI" w:cs="Segoe UI"/>
                  <w:color w:val="24292F"/>
                  <w:lang w:eastAsia="en-GB"/>
                </w:rPr>
                <w:delText>What religion</w:delText>
              </w:r>
            </w:del>
            <w:ins w:id="26" w:author="John Shaver" w:date="2022-09-02T06:13:00Z">
              <w:r w:rsidRPr="00BF2030">
                <w:rPr>
                  <w:rFonts w:ascii="Segoe UI" w:eastAsia="Times New Roman" w:hAnsi="Segoe UI" w:cs="Segoe UI"/>
                  <w:color w:val="24292F"/>
                  <w:lang w:eastAsia="en-GB"/>
                </w:rPr>
                <w:t>Which denomination</w:t>
              </w:r>
            </w:ins>
            <w:r w:rsidRPr="00BF2030">
              <w:rPr>
                <w:rFonts w:ascii="Segoe UI" w:eastAsia="Times New Roman" w:hAnsi="Segoe UI" w:cs="Segoe UI"/>
                <w:color w:val="24292F"/>
                <w:lang w:eastAsia="en-GB"/>
              </w:rPr>
              <w:t xml:space="preserve"> were you </w:t>
            </w:r>
            <w:del w:id="27" w:author="John Shaver" w:date="2022-09-02T06:11:00Z">
              <w:r w:rsidRPr="00BF2030" w:rsidDel="005601C6">
                <w:rPr>
                  <w:rFonts w:ascii="Segoe UI" w:eastAsia="Times New Roman" w:hAnsi="Segoe UI" w:cs="Segoe UI"/>
                  <w:color w:val="24292F"/>
                  <w:lang w:eastAsia="en-GB"/>
                </w:rPr>
                <w:delText>growing up?</w:delText>
              </w:r>
            </w:del>
            <w:ins w:id="28" w:author="John Shaver" w:date="2022-09-02T06:11:00Z">
              <w:r w:rsidRPr="00BF2030">
                <w:rPr>
                  <w:rFonts w:ascii="Segoe UI" w:eastAsia="Times New Roman" w:hAnsi="Segoe UI" w:cs="Segoe UI"/>
                  <w:color w:val="24292F"/>
                  <w:lang w:eastAsia="en-GB"/>
                </w:rPr>
                <w:t>when you were 12 years old?</w:t>
              </w:r>
            </w:ins>
          </w:p>
        </w:tc>
      </w:tr>
      <w:tr w:rsidR="005601C6" w:rsidRPr="005601C6" w14:paraId="30D038E2" w14:textId="77777777" w:rsidTr="005601C6">
        <w:tc>
          <w:tcPr>
            <w:tcW w:w="0" w:type="auto"/>
            <w:tcMar>
              <w:top w:w="90" w:type="dxa"/>
              <w:left w:w="195" w:type="dxa"/>
              <w:bottom w:w="90" w:type="dxa"/>
              <w:right w:w="195" w:type="dxa"/>
            </w:tcMar>
            <w:vAlign w:val="center"/>
            <w:hideMark/>
          </w:tcPr>
          <w:p w14:paraId="4B0E5DAF" w14:textId="31FE4D85" w:rsidR="005601C6" w:rsidRPr="00BF2030" w:rsidRDefault="005601C6" w:rsidP="005601C6">
            <w:pPr>
              <w:spacing w:after="240"/>
              <w:rPr>
                <w:rFonts w:ascii="Segoe UI" w:eastAsia="Times New Roman" w:hAnsi="Segoe UI" w:cs="Segoe UI"/>
                <w:color w:val="24292F"/>
                <w:lang w:eastAsia="en-GB"/>
              </w:rPr>
            </w:pPr>
            <w:r w:rsidRPr="00BF2030">
              <w:rPr>
                <w:rFonts w:ascii="Segoe UI" w:eastAsia="Times New Roman" w:hAnsi="Segoe UI" w:cs="Segoe UI"/>
                <w:color w:val="24292F"/>
                <w:lang w:eastAsia="en-GB"/>
              </w:rPr>
              <w:t>Have you ever been the member of another church besides the one you currently attend?</w:t>
            </w:r>
            <w:ins w:id="29" w:author="John Shaver" w:date="2022-09-02T06:15:00Z">
              <w:r w:rsidR="002E1A15" w:rsidRPr="00BF2030">
                <w:rPr>
                  <w:rFonts w:ascii="Segoe UI" w:eastAsia="Times New Roman" w:hAnsi="Segoe UI" w:cs="Segoe UI"/>
                  <w:color w:val="24292F"/>
                  <w:lang w:eastAsia="en-GB"/>
                </w:rPr>
                <w:t xml:space="preserve"> Yes/no. If no, skip the next two.</w:t>
              </w:r>
            </w:ins>
          </w:p>
        </w:tc>
      </w:tr>
      <w:tr w:rsidR="005601C6" w:rsidRPr="005601C6" w14:paraId="2299AC15" w14:textId="77777777" w:rsidTr="005601C6">
        <w:tc>
          <w:tcPr>
            <w:tcW w:w="0" w:type="auto"/>
            <w:tcMar>
              <w:top w:w="90" w:type="dxa"/>
              <w:left w:w="195" w:type="dxa"/>
              <w:bottom w:w="90" w:type="dxa"/>
              <w:right w:w="195" w:type="dxa"/>
            </w:tcMar>
            <w:vAlign w:val="center"/>
            <w:hideMark/>
          </w:tcPr>
          <w:p w14:paraId="3F22F89A" w14:textId="77777777" w:rsidR="005601C6" w:rsidRPr="00BF2030" w:rsidRDefault="005601C6" w:rsidP="005601C6">
            <w:pPr>
              <w:spacing w:after="240"/>
              <w:rPr>
                <w:rFonts w:ascii="Segoe UI" w:eastAsia="Times New Roman" w:hAnsi="Segoe UI" w:cs="Segoe UI"/>
                <w:color w:val="24292F"/>
                <w:lang w:eastAsia="en-GB"/>
              </w:rPr>
            </w:pPr>
            <w:r w:rsidRPr="00BF2030">
              <w:rPr>
                <w:rFonts w:ascii="Segoe UI" w:eastAsia="Times New Roman" w:hAnsi="Segoe UI" w:cs="Segoe UI"/>
                <w:color w:val="24292F"/>
                <w:lang w:eastAsia="en-GB"/>
              </w:rPr>
              <w:t>What was the church before the one you currently attend?</w:t>
            </w:r>
          </w:p>
        </w:tc>
      </w:tr>
      <w:tr w:rsidR="005601C6" w:rsidRPr="005601C6" w14:paraId="79DEF2F3" w14:textId="77777777" w:rsidTr="005601C6">
        <w:tc>
          <w:tcPr>
            <w:tcW w:w="0" w:type="auto"/>
            <w:tcMar>
              <w:top w:w="90" w:type="dxa"/>
              <w:left w:w="195" w:type="dxa"/>
              <w:bottom w:w="90" w:type="dxa"/>
              <w:right w:w="195" w:type="dxa"/>
            </w:tcMar>
            <w:vAlign w:val="center"/>
            <w:hideMark/>
          </w:tcPr>
          <w:p w14:paraId="7C6B6EF4" w14:textId="1534AA2B" w:rsidR="005601C6" w:rsidRPr="00BF2030" w:rsidRDefault="005601C6" w:rsidP="005601C6">
            <w:pPr>
              <w:spacing w:after="240"/>
              <w:rPr>
                <w:rFonts w:ascii="Segoe UI" w:eastAsia="Times New Roman" w:hAnsi="Segoe UI" w:cs="Segoe UI"/>
                <w:color w:val="24292F"/>
                <w:lang w:eastAsia="en-GB"/>
              </w:rPr>
            </w:pPr>
            <w:r w:rsidRPr="00BF2030">
              <w:rPr>
                <w:rFonts w:ascii="Segoe UI" w:eastAsia="Times New Roman" w:hAnsi="Segoe UI" w:cs="Segoe UI"/>
                <w:color w:val="24292F"/>
                <w:lang w:eastAsia="en-GB"/>
              </w:rPr>
              <w:t>How long ago did you switch to your current church</w:t>
            </w:r>
            <w:ins w:id="30" w:author="John Shaver" w:date="2022-09-09T08:19:00Z">
              <w:r w:rsidR="006B246D">
                <w:rPr>
                  <w:rFonts w:ascii="Segoe UI" w:eastAsia="Times New Roman" w:hAnsi="Segoe UI" w:cs="Segoe UI"/>
                  <w:color w:val="24292F"/>
                  <w:lang w:eastAsia="en-GB"/>
                </w:rPr>
                <w:t xml:space="preserve"> (in years)</w:t>
              </w:r>
            </w:ins>
            <w:r w:rsidRPr="00BF2030">
              <w:rPr>
                <w:rFonts w:ascii="Segoe UI" w:eastAsia="Times New Roman" w:hAnsi="Segoe UI" w:cs="Segoe UI"/>
                <w:color w:val="24292F"/>
                <w:lang w:eastAsia="en-GB"/>
              </w:rPr>
              <w:t>?</w:t>
            </w:r>
          </w:p>
        </w:tc>
      </w:tr>
      <w:tr w:rsidR="005601C6" w:rsidRPr="005601C6" w:rsidDel="002E1A15" w14:paraId="6D5114C2" w14:textId="4948D1EE" w:rsidTr="005601C6">
        <w:trPr>
          <w:del w:id="31" w:author="John Shaver" w:date="2022-09-02T06:16:00Z"/>
        </w:trPr>
        <w:tc>
          <w:tcPr>
            <w:tcW w:w="0" w:type="auto"/>
            <w:tcMar>
              <w:top w:w="90" w:type="dxa"/>
              <w:left w:w="195" w:type="dxa"/>
              <w:bottom w:w="90" w:type="dxa"/>
              <w:right w:w="195" w:type="dxa"/>
            </w:tcMar>
            <w:vAlign w:val="center"/>
            <w:hideMark/>
          </w:tcPr>
          <w:p w14:paraId="791B4EEF" w14:textId="084E9222" w:rsidR="005601C6" w:rsidRPr="00BF2030" w:rsidDel="002E1A15" w:rsidRDefault="005601C6" w:rsidP="005601C6">
            <w:pPr>
              <w:spacing w:after="240"/>
              <w:rPr>
                <w:del w:id="32" w:author="John Shaver" w:date="2022-09-02T06:16:00Z"/>
                <w:rFonts w:ascii="Segoe UI" w:eastAsia="Times New Roman" w:hAnsi="Segoe UI" w:cs="Segoe UI"/>
                <w:color w:val="24292F"/>
                <w:lang w:eastAsia="en-GB"/>
              </w:rPr>
            </w:pPr>
            <w:del w:id="33" w:author="John Shaver" w:date="2022-09-02T06:15:00Z">
              <w:r w:rsidRPr="00BF2030" w:rsidDel="002E1A15">
                <w:rPr>
                  <w:rFonts w:ascii="Segoe UI" w:eastAsia="Times New Roman" w:hAnsi="Segoe UI" w:cs="Segoe UI"/>
                  <w:color w:val="24292F"/>
                  <w:lang w:eastAsia="en-GB"/>
                </w:rPr>
                <w:delText>Have you ever been the member of other churches?</w:delText>
              </w:r>
            </w:del>
          </w:p>
        </w:tc>
      </w:tr>
      <w:tr w:rsidR="005601C6" w:rsidRPr="005601C6" w:rsidDel="00062C65" w14:paraId="27F98124" w14:textId="1FC35BF3" w:rsidTr="005601C6">
        <w:trPr>
          <w:del w:id="34" w:author="John Shaver" w:date="2022-09-05T02:37:00Z"/>
        </w:trPr>
        <w:tc>
          <w:tcPr>
            <w:tcW w:w="0" w:type="auto"/>
            <w:tcMar>
              <w:top w:w="90" w:type="dxa"/>
              <w:left w:w="195" w:type="dxa"/>
              <w:bottom w:w="90" w:type="dxa"/>
              <w:right w:w="195" w:type="dxa"/>
            </w:tcMar>
            <w:vAlign w:val="center"/>
            <w:hideMark/>
          </w:tcPr>
          <w:p w14:paraId="5A963CE7" w14:textId="7730A1FD" w:rsidR="005601C6" w:rsidRPr="00BF2030" w:rsidDel="00062C65" w:rsidRDefault="005601C6" w:rsidP="005601C6">
            <w:pPr>
              <w:spacing w:after="240"/>
              <w:rPr>
                <w:del w:id="35" w:author="John Shaver" w:date="2022-09-05T02:37:00Z"/>
                <w:rFonts w:ascii="Segoe UI" w:eastAsia="Times New Roman" w:hAnsi="Segoe UI" w:cs="Segoe UI"/>
                <w:color w:val="24292F"/>
                <w:lang w:eastAsia="en-GB"/>
              </w:rPr>
            </w:pPr>
            <w:del w:id="36" w:author="John Shaver" w:date="2022-09-05T02:37:00Z">
              <w:r w:rsidRPr="00BF2030" w:rsidDel="00062C65">
                <w:rPr>
                  <w:rFonts w:ascii="Segoe UI" w:eastAsia="Times New Roman" w:hAnsi="Segoe UI" w:cs="Segoe UI"/>
                  <w:color w:val="24292F"/>
                  <w:lang w:eastAsia="en-GB"/>
                </w:rPr>
                <w:delText>Please list previous churches, separated by a comma:</w:delText>
              </w:r>
            </w:del>
          </w:p>
        </w:tc>
      </w:tr>
      <w:tr w:rsidR="00C877F3" w:rsidRPr="00C877F3" w14:paraId="1282C092" w14:textId="77777777" w:rsidTr="00C877F3">
        <w:tc>
          <w:tcPr>
            <w:tcW w:w="0" w:type="auto"/>
            <w:tcMar>
              <w:top w:w="90" w:type="dxa"/>
              <w:left w:w="195" w:type="dxa"/>
              <w:bottom w:w="90" w:type="dxa"/>
              <w:right w:w="195" w:type="dxa"/>
            </w:tcMar>
            <w:vAlign w:val="center"/>
            <w:hideMark/>
          </w:tcPr>
          <w:p w14:paraId="553CFC20" w14:textId="41B9D7C5" w:rsidR="00C877F3" w:rsidRPr="00BF2030" w:rsidRDefault="00C877F3" w:rsidP="00C877F3">
            <w:pPr>
              <w:spacing w:after="240"/>
              <w:rPr>
                <w:rFonts w:ascii="Segoe UI" w:eastAsia="Times New Roman" w:hAnsi="Segoe UI" w:cs="Segoe UI"/>
                <w:color w:val="24292F"/>
                <w:lang w:eastAsia="en-GB"/>
              </w:rPr>
            </w:pPr>
            <w:del w:id="37" w:author="John Shaver" w:date="2022-09-02T06:26:00Z">
              <w:r w:rsidRPr="00BF2030" w:rsidDel="00C877F3">
                <w:rPr>
                  <w:rFonts w:ascii="Segoe UI" w:eastAsia="Times New Roman" w:hAnsi="Segoe UI" w:cs="Segoe UI"/>
                  <w:color w:val="24292F"/>
                  <w:lang w:eastAsia="en-GB"/>
                </w:rPr>
                <w:delText>How many times did you pray in the past week?</w:delText>
              </w:r>
            </w:del>
            <w:ins w:id="38" w:author="John Shaver" w:date="2022-09-02T06:26:00Z">
              <w:r w:rsidRPr="00BF2030">
                <w:rPr>
                  <w:rFonts w:ascii="Segoe UI" w:eastAsia="Times New Roman" w:hAnsi="Segoe UI" w:cs="Segoe UI"/>
                  <w:color w:val="24292F"/>
                  <w:lang w:eastAsia="en-GB"/>
                </w:rPr>
                <w:t>I</w:t>
              </w:r>
            </w:ins>
            <w:ins w:id="39" w:author="John Shaver" w:date="2022-09-02T06:27:00Z">
              <w:r w:rsidRPr="00BF2030">
                <w:rPr>
                  <w:rFonts w:ascii="Segoe UI" w:eastAsia="Times New Roman" w:hAnsi="Segoe UI" w:cs="Segoe UI"/>
                  <w:color w:val="24292F"/>
                  <w:lang w:eastAsia="en-GB"/>
                </w:rPr>
                <w:t>n the past week, how many days did you pray (everyday, most days, less than few, only a couple, never)</w:t>
              </w:r>
            </w:ins>
          </w:p>
        </w:tc>
      </w:tr>
      <w:tr w:rsidR="00C877F3" w:rsidRPr="00C877F3" w14:paraId="07A0B708" w14:textId="77777777" w:rsidTr="00C877F3">
        <w:tc>
          <w:tcPr>
            <w:tcW w:w="0" w:type="auto"/>
            <w:tcMar>
              <w:top w:w="90" w:type="dxa"/>
              <w:left w:w="195" w:type="dxa"/>
              <w:bottom w:w="90" w:type="dxa"/>
              <w:right w:w="195" w:type="dxa"/>
            </w:tcMar>
            <w:vAlign w:val="center"/>
            <w:hideMark/>
          </w:tcPr>
          <w:p w14:paraId="3D226214" w14:textId="5F80D816" w:rsidR="00C877F3" w:rsidRPr="00BF2030" w:rsidRDefault="00C877F3" w:rsidP="00C877F3">
            <w:pPr>
              <w:spacing w:after="240"/>
              <w:rPr>
                <w:rFonts w:ascii="Segoe UI" w:eastAsia="Times New Roman" w:hAnsi="Segoe UI" w:cs="Segoe UI"/>
                <w:color w:val="24292F"/>
                <w:lang w:eastAsia="en-GB"/>
              </w:rPr>
            </w:pPr>
            <w:r w:rsidRPr="00BF2030">
              <w:rPr>
                <w:rFonts w:ascii="Segoe UI" w:eastAsia="Times New Roman" w:hAnsi="Segoe UI" w:cs="Segoe UI"/>
                <w:color w:val="24292F"/>
                <w:lang w:eastAsia="en-GB"/>
              </w:rPr>
              <w:t xml:space="preserve">In the past </w:t>
            </w:r>
            <w:del w:id="40" w:author="John Shaver" w:date="2022-09-02T06:27:00Z">
              <w:r w:rsidRPr="00BF2030" w:rsidDel="00C877F3">
                <w:rPr>
                  <w:rFonts w:ascii="Segoe UI" w:eastAsia="Times New Roman" w:hAnsi="Segoe UI" w:cs="Segoe UI"/>
                  <w:color w:val="24292F"/>
                  <w:lang w:eastAsia="en-GB"/>
                </w:rPr>
                <w:delText>week</w:delText>
              </w:r>
            </w:del>
            <w:ins w:id="41" w:author="John Shaver" w:date="2022-09-02T06:27:00Z">
              <w:r w:rsidRPr="00BF2030">
                <w:rPr>
                  <w:rFonts w:ascii="Segoe UI" w:eastAsia="Times New Roman" w:hAnsi="Segoe UI" w:cs="Segoe UI"/>
                  <w:color w:val="24292F"/>
                  <w:lang w:eastAsia="en-GB"/>
                </w:rPr>
                <w:t>month</w:t>
              </w:r>
            </w:ins>
            <w:r w:rsidRPr="00BF2030">
              <w:rPr>
                <w:rFonts w:ascii="Segoe UI" w:eastAsia="Times New Roman" w:hAnsi="Segoe UI" w:cs="Segoe UI"/>
                <w:color w:val="24292F"/>
                <w:lang w:eastAsia="en-GB"/>
              </w:rPr>
              <w:t>, how many times did you attend church?</w:t>
            </w:r>
            <w:ins w:id="42" w:author="John Shaver" w:date="2022-09-02T06:27:00Z">
              <w:r w:rsidRPr="00BF2030">
                <w:rPr>
                  <w:rFonts w:ascii="Segoe UI" w:eastAsia="Times New Roman" w:hAnsi="Segoe UI" w:cs="Segoe UI"/>
                  <w:color w:val="24292F"/>
                  <w:lang w:eastAsia="en-GB"/>
                </w:rPr>
                <w:t xml:space="preserve"> (Several times a week, once a week, </w:t>
              </w:r>
            </w:ins>
            <w:ins w:id="43" w:author="John Shaver" w:date="2022-09-02T06:28:00Z">
              <w:r w:rsidRPr="00BF2030">
                <w:rPr>
                  <w:rFonts w:ascii="Segoe UI" w:eastAsia="Times New Roman" w:hAnsi="Segoe UI" w:cs="Segoe UI"/>
                  <w:color w:val="24292F"/>
                  <w:lang w:eastAsia="en-GB"/>
                </w:rPr>
                <w:t>once or twice a month, only once, never).</w:t>
              </w:r>
            </w:ins>
          </w:p>
        </w:tc>
      </w:tr>
      <w:tr w:rsidR="00C877F3" w:rsidRPr="00C877F3" w14:paraId="7B2CCA0D" w14:textId="77777777" w:rsidTr="00C877F3">
        <w:tc>
          <w:tcPr>
            <w:tcW w:w="0" w:type="auto"/>
            <w:tcMar>
              <w:top w:w="90" w:type="dxa"/>
              <w:left w:w="195" w:type="dxa"/>
              <w:bottom w:w="90" w:type="dxa"/>
              <w:right w:w="195" w:type="dxa"/>
            </w:tcMar>
            <w:vAlign w:val="center"/>
            <w:hideMark/>
          </w:tcPr>
          <w:p w14:paraId="3B9A6FFE" w14:textId="5B977BE9" w:rsidR="00C877F3" w:rsidRPr="00BF2030" w:rsidRDefault="00C877F3" w:rsidP="00C877F3">
            <w:pPr>
              <w:spacing w:after="240"/>
              <w:rPr>
                <w:rFonts w:ascii="Segoe UI" w:eastAsia="Times New Roman" w:hAnsi="Segoe UI" w:cs="Segoe UI"/>
                <w:color w:val="24292F"/>
                <w:lang w:eastAsia="en-GB"/>
              </w:rPr>
            </w:pPr>
            <w:r w:rsidRPr="00BF2030">
              <w:rPr>
                <w:rFonts w:ascii="Segoe UI" w:eastAsia="Times New Roman" w:hAnsi="Segoe UI" w:cs="Segoe UI"/>
                <w:color w:val="24292F"/>
                <w:lang w:eastAsia="en-GB"/>
              </w:rPr>
              <w:t xml:space="preserve">What </w:t>
            </w:r>
            <w:ins w:id="44" w:author="John Shaver" w:date="2022-09-02T06:28:00Z">
              <w:r w:rsidRPr="00BF2030">
                <w:rPr>
                  <w:rFonts w:ascii="Segoe UI" w:eastAsia="Times New Roman" w:hAnsi="Segoe UI" w:cs="Segoe UI"/>
                  <w:color w:val="24292F"/>
                  <w:lang w:eastAsia="en-GB"/>
                </w:rPr>
                <w:t xml:space="preserve">is the denomination of the </w:t>
              </w:r>
            </w:ins>
            <w:r w:rsidRPr="00BF2030">
              <w:rPr>
                <w:rFonts w:ascii="Segoe UI" w:eastAsia="Times New Roman" w:hAnsi="Segoe UI" w:cs="Segoe UI"/>
                <w:color w:val="24292F"/>
                <w:lang w:eastAsia="en-GB"/>
              </w:rPr>
              <w:t xml:space="preserve">church </w:t>
            </w:r>
            <w:del w:id="45" w:author="John Shaver" w:date="2022-09-02T06:28:00Z">
              <w:r w:rsidRPr="00BF2030" w:rsidDel="00C877F3">
                <w:rPr>
                  <w:rFonts w:ascii="Segoe UI" w:eastAsia="Times New Roman" w:hAnsi="Segoe UI" w:cs="Segoe UI"/>
                  <w:color w:val="24292F"/>
                  <w:lang w:eastAsia="en-GB"/>
                </w:rPr>
                <w:delText xml:space="preserve">did </w:delText>
              </w:r>
            </w:del>
            <w:ins w:id="46" w:author="John Shaver" w:date="2022-09-02T06:28:00Z">
              <w:r w:rsidRPr="00BF2030">
                <w:rPr>
                  <w:rFonts w:ascii="Segoe UI" w:eastAsia="Times New Roman" w:hAnsi="Segoe UI" w:cs="Segoe UI"/>
                  <w:color w:val="24292F"/>
                  <w:lang w:eastAsia="en-GB"/>
                </w:rPr>
                <w:t xml:space="preserve">that </w:t>
              </w:r>
            </w:ins>
            <w:r w:rsidRPr="00BF2030">
              <w:rPr>
                <w:rFonts w:ascii="Segoe UI" w:eastAsia="Times New Roman" w:hAnsi="Segoe UI" w:cs="Segoe UI"/>
                <w:color w:val="24292F"/>
                <w:lang w:eastAsia="en-GB"/>
              </w:rPr>
              <w:t>you attend</w:t>
            </w:r>
            <w:ins w:id="47" w:author="John Shaver" w:date="2022-09-02T06:28:00Z">
              <w:r w:rsidRPr="00BF2030">
                <w:rPr>
                  <w:rFonts w:ascii="Segoe UI" w:eastAsia="Times New Roman" w:hAnsi="Segoe UI" w:cs="Segoe UI"/>
                  <w:color w:val="24292F"/>
                  <w:lang w:eastAsia="en-GB"/>
                </w:rPr>
                <w:t>ed most</w:t>
              </w:r>
            </w:ins>
            <w:r w:rsidRPr="00BF2030">
              <w:rPr>
                <w:rFonts w:ascii="Segoe UI" w:eastAsia="Times New Roman" w:hAnsi="Segoe UI" w:cs="Segoe UI"/>
                <w:color w:val="24292F"/>
                <w:lang w:eastAsia="en-GB"/>
              </w:rPr>
              <w:t>?</w:t>
            </w:r>
          </w:p>
        </w:tc>
      </w:tr>
      <w:tr w:rsidR="00C877F3" w:rsidRPr="00C877F3" w:rsidDel="00C877F3" w14:paraId="4E25029E" w14:textId="7EA2C859" w:rsidTr="00C877F3">
        <w:trPr>
          <w:del w:id="48" w:author="John Shaver" w:date="2022-09-02T06:31:00Z"/>
        </w:trPr>
        <w:tc>
          <w:tcPr>
            <w:tcW w:w="0" w:type="auto"/>
            <w:tcMar>
              <w:top w:w="90" w:type="dxa"/>
              <w:left w:w="195" w:type="dxa"/>
              <w:bottom w:w="90" w:type="dxa"/>
              <w:right w:w="195" w:type="dxa"/>
            </w:tcMar>
            <w:vAlign w:val="center"/>
            <w:hideMark/>
          </w:tcPr>
          <w:p w14:paraId="00504AAA" w14:textId="65A178C3" w:rsidR="00C877F3" w:rsidRPr="00BF2030" w:rsidDel="00C877F3" w:rsidRDefault="00C877F3" w:rsidP="00C877F3">
            <w:pPr>
              <w:spacing w:after="240"/>
              <w:rPr>
                <w:del w:id="49" w:author="John Shaver" w:date="2022-09-02T06:31:00Z"/>
                <w:rFonts w:ascii="Segoe UI" w:eastAsia="Times New Roman" w:hAnsi="Segoe UI" w:cs="Segoe UI"/>
                <w:color w:val="24292F"/>
                <w:lang w:eastAsia="en-GB"/>
              </w:rPr>
            </w:pPr>
            <w:del w:id="50" w:author="John Shaver" w:date="2022-09-02T06:31:00Z">
              <w:r w:rsidRPr="00BF2030" w:rsidDel="00C877F3">
                <w:rPr>
                  <w:rFonts w:ascii="Segoe UI" w:eastAsia="Times New Roman" w:hAnsi="Segoe UI" w:cs="Segoe UI"/>
                  <w:color w:val="24292F"/>
                  <w:lang w:eastAsia="en-GB"/>
                </w:rPr>
                <w:delText>At each service, about how many people attend your house of worship?</w:delText>
              </w:r>
            </w:del>
          </w:p>
        </w:tc>
      </w:tr>
      <w:tr w:rsidR="00C877F3" w:rsidRPr="00C877F3" w:rsidDel="00C877F3" w14:paraId="59A6A468" w14:textId="542E5109" w:rsidTr="00C877F3">
        <w:trPr>
          <w:del w:id="51" w:author="John Shaver" w:date="2022-09-02T06:31:00Z"/>
        </w:trPr>
        <w:tc>
          <w:tcPr>
            <w:tcW w:w="0" w:type="auto"/>
            <w:tcMar>
              <w:top w:w="90" w:type="dxa"/>
              <w:left w:w="195" w:type="dxa"/>
              <w:bottom w:w="90" w:type="dxa"/>
              <w:right w:w="195" w:type="dxa"/>
            </w:tcMar>
            <w:vAlign w:val="center"/>
            <w:hideMark/>
          </w:tcPr>
          <w:p w14:paraId="7CE24535" w14:textId="2E4CD258" w:rsidR="00C877F3" w:rsidRPr="00BF2030" w:rsidDel="00C877F3" w:rsidRDefault="00C877F3" w:rsidP="00C877F3">
            <w:pPr>
              <w:spacing w:after="240"/>
              <w:rPr>
                <w:del w:id="52" w:author="John Shaver" w:date="2022-09-02T06:31:00Z"/>
                <w:rFonts w:ascii="Segoe UI" w:eastAsia="Times New Roman" w:hAnsi="Segoe UI" w:cs="Segoe UI"/>
                <w:color w:val="24292F"/>
                <w:lang w:eastAsia="en-GB"/>
              </w:rPr>
            </w:pPr>
            <w:del w:id="53" w:author="John Shaver" w:date="2022-09-02T06:31:00Z">
              <w:r w:rsidRPr="00BF2030" w:rsidDel="00C877F3">
                <w:rPr>
                  <w:rFonts w:ascii="Segoe UI" w:eastAsia="Times New Roman" w:hAnsi="Segoe UI" w:cs="Segoe UI"/>
                  <w:color w:val="24292F"/>
                  <w:lang w:eastAsia="en-GB"/>
                </w:rPr>
                <w:delText>In the past week, how much money did you contribute to your local church?</w:delText>
              </w:r>
            </w:del>
          </w:p>
        </w:tc>
      </w:tr>
      <w:tr w:rsidR="00C877F3" w:rsidRPr="00C877F3" w14:paraId="20C66A51" w14:textId="77777777" w:rsidTr="00C877F3">
        <w:tc>
          <w:tcPr>
            <w:tcW w:w="0" w:type="auto"/>
            <w:tcMar>
              <w:top w:w="90" w:type="dxa"/>
              <w:left w:w="195" w:type="dxa"/>
              <w:bottom w:w="90" w:type="dxa"/>
              <w:right w:w="195" w:type="dxa"/>
            </w:tcMar>
            <w:vAlign w:val="center"/>
            <w:hideMark/>
          </w:tcPr>
          <w:p w14:paraId="74D1AF08" w14:textId="0411DB2F" w:rsidR="00C877F3" w:rsidRPr="00BF2030" w:rsidRDefault="00C877F3" w:rsidP="00C877F3">
            <w:pPr>
              <w:spacing w:after="240"/>
              <w:rPr>
                <w:ins w:id="54" w:author="John Shaver" w:date="2022-09-02T06:31:00Z"/>
                <w:rFonts w:ascii="Segoe UI" w:eastAsia="Times New Roman" w:hAnsi="Segoe UI" w:cs="Segoe UI"/>
                <w:color w:val="24292F"/>
                <w:lang w:eastAsia="en-GB"/>
              </w:rPr>
            </w:pPr>
            <w:r w:rsidRPr="00BF2030">
              <w:rPr>
                <w:rFonts w:ascii="Segoe UI" w:eastAsia="Times New Roman" w:hAnsi="Segoe UI" w:cs="Segoe UI"/>
                <w:color w:val="24292F"/>
                <w:lang w:eastAsia="en-GB"/>
              </w:rPr>
              <w:t xml:space="preserve">In the past month, how much money did you contribute to </w:t>
            </w:r>
            <w:del w:id="55" w:author="John Shaver" w:date="2022-09-02T06:31:00Z">
              <w:r w:rsidRPr="00BF2030" w:rsidDel="00C877F3">
                <w:rPr>
                  <w:rFonts w:ascii="Segoe UI" w:eastAsia="Times New Roman" w:hAnsi="Segoe UI" w:cs="Segoe UI"/>
                  <w:color w:val="24292F"/>
                  <w:lang w:eastAsia="en-GB"/>
                </w:rPr>
                <w:delText>your local</w:delText>
              </w:r>
            </w:del>
            <w:ins w:id="56" w:author="John Shaver" w:date="2022-09-02T06:31:00Z">
              <w:r w:rsidRPr="00BF2030">
                <w:rPr>
                  <w:rFonts w:ascii="Segoe UI" w:eastAsia="Times New Roman" w:hAnsi="Segoe UI" w:cs="Segoe UI"/>
                  <w:color w:val="24292F"/>
                  <w:lang w:eastAsia="en-GB"/>
                </w:rPr>
                <w:t>that</w:t>
              </w:r>
            </w:ins>
            <w:r w:rsidRPr="00BF2030">
              <w:rPr>
                <w:rFonts w:ascii="Segoe UI" w:eastAsia="Times New Roman" w:hAnsi="Segoe UI" w:cs="Segoe UI"/>
                <w:color w:val="24292F"/>
                <w:lang w:eastAsia="en-GB"/>
              </w:rPr>
              <w:t xml:space="preserve"> church?</w:t>
            </w:r>
          </w:p>
          <w:p w14:paraId="68FE1CF2" w14:textId="6003FAB9" w:rsidR="00C877F3" w:rsidRPr="00BF2030" w:rsidRDefault="00C877F3" w:rsidP="00C877F3">
            <w:pPr>
              <w:spacing w:after="240"/>
              <w:rPr>
                <w:rFonts w:ascii="Segoe UI" w:eastAsia="Times New Roman" w:hAnsi="Segoe UI" w:cs="Segoe UI"/>
                <w:color w:val="24292F"/>
                <w:lang w:eastAsia="en-GB"/>
              </w:rPr>
            </w:pPr>
            <w:ins w:id="57" w:author="John Shaver" w:date="2022-09-02T06:31:00Z">
              <w:r w:rsidRPr="00BF2030">
                <w:rPr>
                  <w:rFonts w:ascii="Segoe UI" w:eastAsia="Times New Roman" w:hAnsi="Segoe UI" w:cs="Segoe UI"/>
                  <w:color w:val="24292F"/>
                  <w:lang w:eastAsia="en-GB"/>
                </w:rPr>
                <w:t>In the past year, how much money did you contribute to that church?</w:t>
              </w:r>
            </w:ins>
          </w:p>
        </w:tc>
      </w:tr>
      <w:tr w:rsidR="00C877F3" w:rsidRPr="00C877F3" w14:paraId="41BA91C6" w14:textId="77777777" w:rsidTr="00C877F3">
        <w:tc>
          <w:tcPr>
            <w:tcW w:w="0" w:type="auto"/>
            <w:tcMar>
              <w:top w:w="90" w:type="dxa"/>
              <w:left w:w="195" w:type="dxa"/>
              <w:bottom w:w="90" w:type="dxa"/>
              <w:right w:w="195" w:type="dxa"/>
            </w:tcMar>
            <w:vAlign w:val="center"/>
            <w:hideMark/>
          </w:tcPr>
          <w:p w14:paraId="76E97718" w14:textId="07B8E738" w:rsidR="00C877F3" w:rsidRPr="00BF2030" w:rsidRDefault="00C877F3" w:rsidP="00C877F3">
            <w:pPr>
              <w:spacing w:after="240"/>
              <w:rPr>
                <w:rFonts w:ascii="Segoe UI" w:eastAsia="Times New Roman" w:hAnsi="Segoe UI" w:cs="Segoe UI"/>
                <w:color w:val="24292F"/>
                <w:lang w:eastAsia="en-GB"/>
              </w:rPr>
            </w:pPr>
            <w:r w:rsidRPr="00BF2030">
              <w:rPr>
                <w:rFonts w:ascii="Segoe UI" w:eastAsia="Times New Roman" w:hAnsi="Segoe UI" w:cs="Segoe UI"/>
                <w:color w:val="24292F"/>
                <w:lang w:eastAsia="en-GB"/>
              </w:rPr>
              <w:t>Do you serve in any roles at the church (e.g., choir</w:t>
            </w:r>
            <w:ins w:id="58" w:author="John Shaver" w:date="2022-09-02T06:32:00Z">
              <w:r w:rsidRPr="00BF2030">
                <w:rPr>
                  <w:rFonts w:ascii="Segoe UI" w:eastAsia="Times New Roman" w:hAnsi="Segoe UI" w:cs="Segoe UI"/>
                  <w:color w:val="24292F"/>
                  <w:lang w:eastAsia="en-GB"/>
                </w:rPr>
                <w:t xml:space="preserve">, </w:t>
              </w:r>
              <w:proofErr w:type="spellStart"/>
              <w:r w:rsidRPr="00BF2030">
                <w:rPr>
                  <w:rFonts w:ascii="Segoe UI" w:eastAsia="Times New Roman" w:hAnsi="Segoe UI" w:cs="Segoe UI"/>
                  <w:color w:val="24292F"/>
                  <w:lang w:eastAsia="en-GB"/>
                </w:rPr>
                <w:t>talatala</w:t>
              </w:r>
            </w:ins>
            <w:proofErr w:type="spellEnd"/>
            <w:r w:rsidRPr="00BF2030">
              <w:rPr>
                <w:rFonts w:ascii="Segoe UI" w:eastAsia="Times New Roman" w:hAnsi="Segoe UI" w:cs="Segoe UI"/>
                <w:color w:val="24292F"/>
                <w:lang w:eastAsia="en-GB"/>
              </w:rPr>
              <w:t>)?</w:t>
            </w:r>
          </w:p>
        </w:tc>
      </w:tr>
      <w:tr w:rsidR="00C877F3" w:rsidRPr="00C877F3" w14:paraId="08B813A5" w14:textId="77777777" w:rsidTr="00C877F3">
        <w:tc>
          <w:tcPr>
            <w:tcW w:w="0" w:type="auto"/>
            <w:tcMar>
              <w:top w:w="90" w:type="dxa"/>
              <w:left w:w="195" w:type="dxa"/>
              <w:bottom w:w="90" w:type="dxa"/>
              <w:right w:w="195" w:type="dxa"/>
            </w:tcMar>
            <w:vAlign w:val="center"/>
            <w:hideMark/>
          </w:tcPr>
          <w:p w14:paraId="7AC18A64" w14:textId="77777777" w:rsidR="00C877F3" w:rsidRPr="00BF2030" w:rsidRDefault="00C877F3" w:rsidP="00C877F3">
            <w:pPr>
              <w:rPr>
                <w:ins w:id="59" w:author="John Shaver" w:date="2022-09-02T06:32:00Z"/>
                <w:rFonts w:ascii="Segoe UI" w:eastAsia="Times New Roman" w:hAnsi="Segoe UI" w:cs="Segoe UI"/>
                <w:color w:val="24292F"/>
                <w:lang w:eastAsia="en-GB"/>
              </w:rPr>
            </w:pPr>
            <w:r w:rsidRPr="00BF2030">
              <w:rPr>
                <w:rFonts w:ascii="Menlo" w:eastAsia="Times New Roman" w:hAnsi="Menlo" w:cs="Menlo"/>
                <w:color w:val="24292F"/>
                <w:sz w:val="20"/>
                <w:szCs w:val="20"/>
                <w:lang w:eastAsia="en-GB"/>
              </w:rPr>
              <w:t>if yes</w:t>
            </w:r>
            <w:r w:rsidRPr="00BF2030">
              <w:rPr>
                <w:rFonts w:ascii="Segoe UI" w:eastAsia="Times New Roman" w:hAnsi="Segoe UI" w:cs="Segoe UI"/>
                <w:color w:val="24292F"/>
                <w:lang w:eastAsia="en-GB"/>
              </w:rPr>
              <w:t> What roles do you serve at your church?</w:t>
            </w:r>
          </w:p>
          <w:p w14:paraId="546611C7" w14:textId="77777777" w:rsidR="00C877F3" w:rsidRPr="00BF2030" w:rsidRDefault="00C877F3" w:rsidP="00C877F3">
            <w:pPr>
              <w:rPr>
                <w:ins w:id="60" w:author="John Shaver" w:date="2022-09-02T06:32:00Z"/>
                <w:rFonts w:ascii="Segoe UI" w:eastAsia="Times New Roman" w:hAnsi="Segoe UI" w:cs="Segoe UI"/>
                <w:color w:val="24292F"/>
                <w:lang w:eastAsia="en-GB"/>
              </w:rPr>
            </w:pPr>
          </w:p>
          <w:p w14:paraId="535CB752" w14:textId="031A9D04" w:rsidR="00C877F3" w:rsidRDefault="00BF2030" w:rsidP="00C877F3">
            <w:pPr>
              <w:rPr>
                <w:ins w:id="61" w:author="John Shaver" w:date="2022-09-02T06:34:00Z"/>
                <w:rFonts w:ascii="Segoe UI" w:eastAsia="Times New Roman" w:hAnsi="Segoe UI" w:cs="Segoe UI"/>
                <w:color w:val="24292F"/>
                <w:lang w:eastAsia="en-GB"/>
              </w:rPr>
            </w:pPr>
            <w:ins w:id="62" w:author="John Shaver" w:date="2022-09-02T06:32:00Z">
              <w:r w:rsidRPr="00BF2030">
                <w:rPr>
                  <w:rFonts w:ascii="Segoe UI" w:eastAsia="Times New Roman" w:hAnsi="Segoe UI" w:cs="Segoe UI"/>
                  <w:color w:val="24292F"/>
                  <w:lang w:eastAsia="en-GB"/>
                </w:rPr>
                <w:t xml:space="preserve">CAN DELETE ‘THE LAST QUESTION’ </w:t>
              </w:r>
            </w:ins>
            <w:ins w:id="63" w:author="John Shaver" w:date="2022-09-02T06:34:00Z">
              <w:r w:rsidRPr="00BF2030">
                <w:rPr>
                  <w:rFonts w:ascii="Segoe UI" w:eastAsia="Times New Roman" w:hAnsi="Segoe UI" w:cs="Segoe UI"/>
                  <w:color w:val="24292F"/>
                  <w:lang w:eastAsia="en-GB"/>
                </w:rPr>
                <w:t>ABOUT RECENT MAJOR PURCHASES</w:t>
              </w:r>
            </w:ins>
          </w:p>
          <w:p w14:paraId="2F065A6D" w14:textId="21C7D561" w:rsidR="00BF2030" w:rsidRDefault="00BF2030" w:rsidP="00C877F3">
            <w:pPr>
              <w:rPr>
                <w:ins w:id="64" w:author="John Shaver" w:date="2022-09-02T06:34:00Z"/>
                <w:rFonts w:ascii="Segoe UI" w:eastAsia="Times New Roman" w:hAnsi="Segoe UI" w:cs="Segoe UI"/>
                <w:color w:val="24292F"/>
                <w:lang w:eastAsia="en-GB"/>
              </w:rPr>
            </w:pPr>
          </w:p>
          <w:p w14:paraId="0A51A330" w14:textId="355BBD6F" w:rsidR="00BF2030" w:rsidRDefault="00BF2030" w:rsidP="00C877F3">
            <w:pPr>
              <w:rPr>
                <w:ins w:id="65" w:author="John Shaver" w:date="2022-09-02T06:35:00Z"/>
                <w:rFonts w:ascii="Segoe UI" w:eastAsia="Times New Roman" w:hAnsi="Segoe UI" w:cs="Segoe UI"/>
                <w:color w:val="24292F"/>
                <w:lang w:eastAsia="en-GB"/>
              </w:rPr>
            </w:pPr>
            <w:ins w:id="66" w:author="John Shaver" w:date="2022-09-02T06:34:00Z">
              <w:r>
                <w:rPr>
                  <w:rFonts w:ascii="Segoe UI" w:eastAsia="Times New Roman" w:hAnsi="Segoe UI" w:cs="Segoe UI"/>
                  <w:color w:val="24292F"/>
                  <w:lang w:eastAsia="en-GB"/>
                </w:rPr>
                <w:t>*** WE NEED A NEW SECTION TO ASSESS PHYSICAL AND MENTAL HEALTH, WHICH</w:t>
              </w:r>
            </w:ins>
            <w:ins w:id="67" w:author="John Shaver" w:date="2022-09-02T06:35:00Z">
              <w:r>
                <w:rPr>
                  <w:rFonts w:ascii="Segoe UI" w:eastAsia="Times New Roman" w:hAnsi="Segoe UI" w:cs="Segoe UI"/>
                  <w:color w:val="24292F"/>
                  <w:lang w:eastAsia="en-GB"/>
                </w:rPr>
                <w:t xml:space="preserve"> WILL CONSIST OF SOME OF THESE QUESTIONS. </w:t>
              </w:r>
            </w:ins>
            <w:ins w:id="68" w:author="John Shaver" w:date="2022-09-05T02:38:00Z">
              <w:r w:rsidR="00062C65">
                <w:rPr>
                  <w:rFonts w:ascii="Segoe UI" w:eastAsia="Times New Roman" w:hAnsi="Segoe UI" w:cs="Segoe UI"/>
                  <w:color w:val="24292F"/>
                  <w:lang w:eastAsia="en-GB"/>
                </w:rPr>
                <w:t>I’d like to pilot all of them and then settle on a few.</w:t>
              </w:r>
            </w:ins>
          </w:p>
          <w:p w14:paraId="1CF97414" w14:textId="2D5720DC" w:rsidR="00BF2030" w:rsidRDefault="00BF2030" w:rsidP="00C877F3">
            <w:pPr>
              <w:rPr>
                <w:ins w:id="69" w:author="John Shaver" w:date="2022-09-02T06:35:00Z"/>
                <w:rFonts w:ascii="Segoe UI" w:eastAsia="Times New Roman" w:hAnsi="Segoe UI" w:cs="Segoe UI"/>
                <w:color w:val="24292F"/>
                <w:lang w:eastAsia="en-GB"/>
              </w:rPr>
            </w:pPr>
          </w:p>
          <w:p w14:paraId="5D6AF925" w14:textId="47F550FC" w:rsidR="004700BB" w:rsidRDefault="004700BB" w:rsidP="004700BB">
            <w:pPr>
              <w:rPr>
                <w:ins w:id="70" w:author="John Shaver" w:date="2022-09-02T06:42:00Z"/>
                <w:rFonts w:ascii="Segoe UI" w:eastAsia="Times New Roman" w:hAnsi="Segoe UI" w:cs="Segoe UI"/>
                <w:color w:val="24292F"/>
                <w:lang w:eastAsia="en-GB"/>
              </w:rPr>
            </w:pPr>
            <w:ins w:id="71" w:author="John Shaver" w:date="2022-09-02T06:41:00Z">
              <w:r w:rsidRPr="004700BB">
                <w:rPr>
                  <w:rFonts w:ascii="Segoe UI" w:eastAsia="Times New Roman" w:hAnsi="Segoe UI" w:cs="Segoe UI"/>
                  <w:color w:val="24292F"/>
                  <w:lang w:eastAsia="en-GB"/>
                </w:rPr>
                <w:t>1. About how often during the past 30 days did you feel nervous - would you say all of the time, most of the time, some of the time, a little of the time, or none of the time?</w:t>
              </w:r>
            </w:ins>
            <w:ins w:id="72" w:author="John Shaver" w:date="2022-09-02T06:45:00Z">
              <w:r w:rsidR="00414A57">
                <w:rPr>
                  <w:rFonts w:ascii="Segoe UI" w:eastAsia="Times New Roman" w:hAnsi="Segoe UI" w:cs="Segoe UI"/>
                  <w:color w:val="24292F"/>
                  <w:lang w:eastAsia="en-GB"/>
                </w:rPr>
                <w:t xml:space="preserve"> (drop down options)</w:t>
              </w:r>
            </w:ins>
          </w:p>
          <w:p w14:paraId="47D44BA5" w14:textId="77777777" w:rsidR="004700BB" w:rsidRPr="004700BB" w:rsidRDefault="004700BB" w:rsidP="004700BB">
            <w:pPr>
              <w:rPr>
                <w:ins w:id="73" w:author="John Shaver" w:date="2022-09-02T06:41:00Z"/>
                <w:rFonts w:ascii="Segoe UI" w:eastAsia="Times New Roman" w:hAnsi="Segoe UI" w:cs="Segoe UI"/>
                <w:color w:val="24292F"/>
                <w:lang w:eastAsia="en-GB"/>
              </w:rPr>
            </w:pPr>
          </w:p>
          <w:p w14:paraId="6BE4F181" w14:textId="03C7A924" w:rsidR="004700BB" w:rsidRDefault="004700BB" w:rsidP="004700BB">
            <w:pPr>
              <w:rPr>
                <w:ins w:id="74" w:author="John Shaver" w:date="2022-09-02T07:28:00Z"/>
                <w:rFonts w:ascii="Segoe UI" w:eastAsia="Times New Roman" w:hAnsi="Segoe UI" w:cs="Segoe UI"/>
                <w:color w:val="24292F"/>
                <w:lang w:eastAsia="en-GB"/>
              </w:rPr>
            </w:pPr>
            <w:ins w:id="75" w:author="John Shaver" w:date="2022-09-02T06:41:00Z">
              <w:r w:rsidRPr="004700BB">
                <w:rPr>
                  <w:rFonts w:ascii="Segoe UI" w:eastAsia="Times New Roman" w:hAnsi="Segoe UI" w:cs="Segoe UI"/>
                  <w:color w:val="24292F"/>
                  <w:lang w:eastAsia="en-GB"/>
                </w:rPr>
                <w:lastRenderedPageBreak/>
                <w:t>2. During the past 30 days, about how often did you feel hopeless - all of the time, most of the time, some of the time, a little of the time, or none of the time?</w:t>
              </w:r>
            </w:ins>
            <w:ins w:id="76" w:author="John Shaver" w:date="2022-09-02T06:45:00Z">
              <w:r w:rsidR="00414A57">
                <w:rPr>
                  <w:rFonts w:ascii="Segoe UI" w:eastAsia="Times New Roman" w:hAnsi="Segoe UI" w:cs="Segoe UI"/>
                  <w:color w:val="24292F"/>
                  <w:lang w:eastAsia="en-GB"/>
                </w:rPr>
                <w:t xml:space="preserve"> (drop down options)</w:t>
              </w:r>
            </w:ins>
          </w:p>
          <w:p w14:paraId="1DB071B8" w14:textId="77777777" w:rsidR="00EA004B" w:rsidRPr="004700BB" w:rsidRDefault="00EA004B" w:rsidP="004700BB">
            <w:pPr>
              <w:rPr>
                <w:ins w:id="77" w:author="John Shaver" w:date="2022-09-02T06:41:00Z"/>
                <w:rFonts w:ascii="Segoe UI" w:eastAsia="Times New Roman" w:hAnsi="Segoe UI" w:cs="Segoe UI"/>
                <w:color w:val="24292F"/>
                <w:lang w:eastAsia="en-GB"/>
              </w:rPr>
            </w:pPr>
          </w:p>
          <w:p w14:paraId="4911E5BD" w14:textId="77777777" w:rsidR="004700BB" w:rsidRPr="004700BB" w:rsidRDefault="004700BB" w:rsidP="004700BB">
            <w:pPr>
              <w:rPr>
                <w:ins w:id="78" w:author="John Shaver" w:date="2022-09-02T06:41:00Z"/>
                <w:rFonts w:ascii="Segoe UI" w:eastAsia="Times New Roman" w:hAnsi="Segoe UI" w:cs="Segoe UI"/>
                <w:color w:val="24292F"/>
                <w:lang w:eastAsia="en-GB"/>
              </w:rPr>
            </w:pPr>
            <w:ins w:id="79" w:author="John Shaver" w:date="2022-09-02T06:41:00Z">
              <w:r w:rsidRPr="004700BB">
                <w:rPr>
                  <w:rFonts w:ascii="Segoe UI" w:eastAsia="Times New Roman" w:hAnsi="Segoe UI" w:cs="Segoe UI"/>
                  <w:color w:val="24292F"/>
                  <w:lang w:eastAsia="en-GB"/>
                </w:rPr>
                <w:t>3. During the past 30 days, about how often did you feel restless or fidgety?</w:t>
              </w:r>
            </w:ins>
          </w:p>
          <w:p w14:paraId="4EA75183" w14:textId="70814576" w:rsidR="004700BB" w:rsidRDefault="004700BB" w:rsidP="004700BB">
            <w:pPr>
              <w:rPr>
                <w:ins w:id="80" w:author="John Shaver" w:date="2022-09-02T06:42:00Z"/>
                <w:rFonts w:ascii="Segoe UI" w:eastAsia="Times New Roman" w:hAnsi="Segoe UI" w:cs="Segoe UI"/>
                <w:color w:val="24292F"/>
                <w:lang w:eastAsia="en-GB"/>
              </w:rPr>
            </w:pPr>
            <w:ins w:id="81" w:author="John Shaver" w:date="2022-09-02T06:41:00Z">
              <w:r w:rsidRPr="004700BB">
                <w:rPr>
                  <w:rFonts w:ascii="Segoe UI" w:eastAsia="Times New Roman" w:hAnsi="Segoe UI" w:cs="Segoe UI"/>
                  <w:color w:val="24292F"/>
                  <w:lang w:eastAsia="en-GB"/>
                </w:rPr>
                <w:t>(all, most, some, a little, or none of the time?)</w:t>
              </w:r>
            </w:ins>
            <w:ins w:id="82" w:author="John Shaver" w:date="2022-09-02T06:45:00Z">
              <w:r w:rsidR="00414A57">
                <w:rPr>
                  <w:rFonts w:ascii="Segoe UI" w:eastAsia="Times New Roman" w:hAnsi="Segoe UI" w:cs="Segoe UI"/>
                  <w:color w:val="24292F"/>
                  <w:lang w:eastAsia="en-GB"/>
                </w:rPr>
                <w:t xml:space="preserve"> (drop down options)</w:t>
              </w:r>
            </w:ins>
          </w:p>
          <w:p w14:paraId="296F341E" w14:textId="77777777" w:rsidR="004700BB" w:rsidRPr="004700BB" w:rsidRDefault="004700BB" w:rsidP="004700BB">
            <w:pPr>
              <w:rPr>
                <w:ins w:id="83" w:author="John Shaver" w:date="2022-09-02T06:41:00Z"/>
                <w:rFonts w:ascii="Segoe UI" w:eastAsia="Times New Roman" w:hAnsi="Segoe UI" w:cs="Segoe UI"/>
                <w:color w:val="24292F"/>
                <w:lang w:eastAsia="en-GB"/>
              </w:rPr>
            </w:pPr>
          </w:p>
          <w:p w14:paraId="03EEDDDE" w14:textId="77777777" w:rsidR="004700BB" w:rsidRPr="004700BB" w:rsidRDefault="004700BB" w:rsidP="004700BB">
            <w:pPr>
              <w:rPr>
                <w:ins w:id="84" w:author="John Shaver" w:date="2022-09-02T06:41:00Z"/>
                <w:rFonts w:ascii="Segoe UI" w:eastAsia="Times New Roman" w:hAnsi="Segoe UI" w:cs="Segoe UI"/>
                <w:color w:val="24292F"/>
                <w:lang w:eastAsia="en-GB"/>
              </w:rPr>
            </w:pPr>
            <w:ins w:id="85" w:author="John Shaver" w:date="2022-09-02T06:41:00Z">
              <w:r w:rsidRPr="004700BB">
                <w:rPr>
                  <w:rFonts w:ascii="Segoe UI" w:eastAsia="Times New Roman" w:hAnsi="Segoe UI" w:cs="Segoe UI"/>
                  <w:color w:val="24292F"/>
                  <w:lang w:eastAsia="en-GB"/>
                </w:rPr>
                <w:t>4. How often did you feel so depressed that nothing could cheer you up?</w:t>
              </w:r>
            </w:ins>
          </w:p>
          <w:p w14:paraId="7DC247DD" w14:textId="1173EC7F" w:rsidR="004700BB" w:rsidRDefault="004700BB" w:rsidP="004700BB">
            <w:pPr>
              <w:rPr>
                <w:ins w:id="86" w:author="John Shaver" w:date="2022-09-02T06:42:00Z"/>
                <w:rFonts w:ascii="Segoe UI" w:eastAsia="Times New Roman" w:hAnsi="Segoe UI" w:cs="Segoe UI"/>
                <w:color w:val="24292F"/>
                <w:lang w:eastAsia="en-GB"/>
              </w:rPr>
            </w:pPr>
            <w:ins w:id="87" w:author="John Shaver" w:date="2022-09-02T06:41:00Z">
              <w:r w:rsidRPr="004700BB">
                <w:rPr>
                  <w:rFonts w:ascii="Segoe UI" w:eastAsia="Times New Roman" w:hAnsi="Segoe UI" w:cs="Segoe UI"/>
                  <w:color w:val="24292F"/>
                  <w:lang w:eastAsia="en-GB"/>
                </w:rPr>
                <w:t>(all, most, some, a little, or none of the time?)</w:t>
              </w:r>
            </w:ins>
            <w:ins w:id="88" w:author="John Shaver" w:date="2022-09-02T06:45:00Z">
              <w:r w:rsidR="00414A57">
                <w:rPr>
                  <w:rFonts w:ascii="Segoe UI" w:eastAsia="Times New Roman" w:hAnsi="Segoe UI" w:cs="Segoe UI"/>
                  <w:color w:val="24292F"/>
                  <w:lang w:eastAsia="en-GB"/>
                </w:rPr>
                <w:t xml:space="preserve"> (drop down options)</w:t>
              </w:r>
            </w:ins>
          </w:p>
          <w:p w14:paraId="19449FBD" w14:textId="77777777" w:rsidR="004700BB" w:rsidRPr="004700BB" w:rsidRDefault="004700BB" w:rsidP="004700BB">
            <w:pPr>
              <w:rPr>
                <w:ins w:id="89" w:author="John Shaver" w:date="2022-09-02T06:41:00Z"/>
                <w:rFonts w:ascii="Segoe UI" w:eastAsia="Times New Roman" w:hAnsi="Segoe UI" w:cs="Segoe UI"/>
                <w:color w:val="24292F"/>
                <w:lang w:eastAsia="en-GB"/>
              </w:rPr>
            </w:pPr>
          </w:p>
          <w:p w14:paraId="790F8928" w14:textId="386B407C" w:rsidR="004700BB" w:rsidRDefault="004700BB" w:rsidP="004700BB">
            <w:pPr>
              <w:rPr>
                <w:ins w:id="90" w:author="John Shaver" w:date="2022-09-02T06:42:00Z"/>
                <w:rFonts w:ascii="Segoe UI" w:eastAsia="Times New Roman" w:hAnsi="Segoe UI" w:cs="Segoe UI"/>
                <w:color w:val="24292F"/>
                <w:lang w:eastAsia="en-GB"/>
              </w:rPr>
            </w:pPr>
            <w:ins w:id="91" w:author="John Shaver" w:date="2022-09-02T06:41:00Z">
              <w:r w:rsidRPr="004700BB">
                <w:rPr>
                  <w:rFonts w:ascii="Segoe UI" w:eastAsia="Times New Roman" w:hAnsi="Segoe UI" w:cs="Segoe UI"/>
                  <w:color w:val="24292F"/>
                  <w:lang w:eastAsia="en-GB"/>
                </w:rPr>
                <w:t>5. During the past 30 days, about how often did you feel that everything was an effort?(all, most, some, a little, or none of the time?)</w:t>
              </w:r>
            </w:ins>
            <w:ins w:id="92" w:author="John Shaver" w:date="2022-09-02T06:45:00Z">
              <w:r w:rsidR="00414A57">
                <w:rPr>
                  <w:rFonts w:ascii="Segoe UI" w:eastAsia="Times New Roman" w:hAnsi="Segoe UI" w:cs="Segoe UI"/>
                  <w:color w:val="24292F"/>
                  <w:lang w:eastAsia="en-GB"/>
                </w:rPr>
                <w:t xml:space="preserve"> (drop down options)</w:t>
              </w:r>
            </w:ins>
          </w:p>
          <w:p w14:paraId="436E2042" w14:textId="77777777" w:rsidR="004700BB" w:rsidRPr="004700BB" w:rsidRDefault="004700BB" w:rsidP="004700BB">
            <w:pPr>
              <w:rPr>
                <w:ins w:id="93" w:author="John Shaver" w:date="2022-09-02T06:41:00Z"/>
                <w:rFonts w:ascii="Segoe UI" w:eastAsia="Times New Roman" w:hAnsi="Segoe UI" w:cs="Segoe UI"/>
                <w:color w:val="24292F"/>
                <w:lang w:eastAsia="en-GB"/>
              </w:rPr>
            </w:pPr>
          </w:p>
          <w:p w14:paraId="613C0FA5" w14:textId="7DD5EAAC" w:rsidR="00BF2030" w:rsidRPr="00BF2030" w:rsidRDefault="004700BB" w:rsidP="004700BB">
            <w:pPr>
              <w:rPr>
                <w:ins w:id="94" w:author="John Shaver" w:date="2022-09-02T06:34:00Z"/>
                <w:rFonts w:ascii="Segoe UI" w:eastAsia="Times New Roman" w:hAnsi="Segoe UI" w:cs="Segoe UI"/>
                <w:color w:val="24292F"/>
                <w:lang w:eastAsia="en-GB"/>
              </w:rPr>
            </w:pPr>
            <w:ins w:id="95" w:author="John Shaver" w:date="2022-09-02T06:41:00Z">
              <w:r w:rsidRPr="004700BB">
                <w:rPr>
                  <w:rFonts w:ascii="Segoe UI" w:eastAsia="Times New Roman" w:hAnsi="Segoe UI" w:cs="Segoe UI"/>
                  <w:color w:val="24292F"/>
                  <w:lang w:eastAsia="en-GB"/>
                </w:rPr>
                <w:t>6. During the past 30 days, about how often did you feel worthless?</w:t>
              </w:r>
            </w:ins>
            <w:ins w:id="96" w:author="John Shaver" w:date="2022-09-02T06:43:00Z">
              <w:r>
                <w:rPr>
                  <w:rFonts w:ascii="Segoe UI" w:eastAsia="Times New Roman" w:hAnsi="Segoe UI" w:cs="Segoe UI"/>
                  <w:color w:val="24292F"/>
                  <w:lang w:eastAsia="en-GB"/>
                </w:rPr>
                <w:t xml:space="preserve"> </w:t>
              </w:r>
            </w:ins>
            <w:ins w:id="97" w:author="John Shaver" w:date="2022-09-02T06:41:00Z">
              <w:r w:rsidRPr="004700BB">
                <w:rPr>
                  <w:rFonts w:ascii="Segoe UI" w:eastAsia="Times New Roman" w:hAnsi="Segoe UI" w:cs="Segoe UI"/>
                  <w:color w:val="24292F"/>
                  <w:lang w:eastAsia="en-GB"/>
                </w:rPr>
                <w:t>(all, most, some, a little, or none of the time?)</w:t>
              </w:r>
            </w:ins>
            <w:ins w:id="98" w:author="John Shaver" w:date="2022-09-02T06:44:00Z">
              <w:r w:rsidR="00414A57">
                <w:rPr>
                  <w:rFonts w:ascii="Segoe UI" w:eastAsia="Times New Roman" w:hAnsi="Segoe UI" w:cs="Segoe UI"/>
                  <w:color w:val="24292F"/>
                  <w:lang w:eastAsia="en-GB"/>
                </w:rPr>
                <w:t xml:space="preserve"> </w:t>
              </w:r>
            </w:ins>
            <w:ins w:id="99" w:author="John Shaver" w:date="2022-09-02T06:45:00Z">
              <w:r w:rsidR="00414A57">
                <w:rPr>
                  <w:rFonts w:ascii="Segoe UI" w:eastAsia="Times New Roman" w:hAnsi="Segoe UI" w:cs="Segoe UI"/>
                  <w:color w:val="24292F"/>
                  <w:lang w:eastAsia="en-GB"/>
                </w:rPr>
                <w:t>(drop down options)</w:t>
              </w:r>
            </w:ins>
          </w:p>
          <w:p w14:paraId="51DBBC9F" w14:textId="77777777" w:rsidR="00BF2030" w:rsidRPr="00BF2030" w:rsidRDefault="00BF2030" w:rsidP="00C877F3">
            <w:pPr>
              <w:rPr>
                <w:ins w:id="100" w:author="John Shaver" w:date="2022-09-02T06:34:00Z"/>
                <w:rFonts w:ascii="Segoe UI" w:eastAsia="Times New Roman" w:hAnsi="Segoe UI" w:cs="Segoe UI"/>
                <w:color w:val="24292F"/>
                <w:lang w:eastAsia="en-GB"/>
              </w:rPr>
            </w:pPr>
          </w:p>
          <w:p w14:paraId="74F17B2E" w14:textId="1F89BC2A" w:rsidR="00BF2030" w:rsidRDefault="00414A57" w:rsidP="00C877F3">
            <w:pPr>
              <w:rPr>
                <w:ins w:id="101" w:author="John Shaver" w:date="2022-09-02T06:46:00Z"/>
                <w:rFonts w:ascii="Segoe UI" w:eastAsia="Times New Roman" w:hAnsi="Segoe UI" w:cs="Segoe UI"/>
                <w:color w:val="24292F"/>
                <w:lang w:eastAsia="en-GB"/>
              </w:rPr>
            </w:pPr>
            <w:ins w:id="102" w:author="John Shaver" w:date="2022-09-02T06:44:00Z">
              <w:r w:rsidRPr="00414A57">
                <w:rPr>
                  <w:rFonts w:ascii="Segoe UI" w:eastAsia="Times New Roman" w:hAnsi="Segoe UI" w:cs="Segoe UI"/>
                  <w:color w:val="24292F"/>
                  <w:lang w:eastAsia="en-GB"/>
                </w:rPr>
                <w:t>The last six questions asked about feelings that might have occurred during the past 30 days. Taking them altogether, did these feelings occur more often in the past 30 days than is usual for you, about the same as usual, or less often than usual?</w:t>
              </w:r>
              <w:r>
                <w:rPr>
                  <w:rFonts w:ascii="Segoe UI" w:eastAsia="Times New Roman" w:hAnsi="Segoe UI" w:cs="Segoe UI"/>
                  <w:color w:val="24292F"/>
                  <w:lang w:eastAsia="en-GB"/>
                </w:rPr>
                <w:t xml:space="preserve"> (drop down options)</w:t>
              </w:r>
            </w:ins>
          </w:p>
          <w:p w14:paraId="020456BA" w14:textId="7B7FCB46" w:rsidR="00BF6ADE" w:rsidRDefault="00BF6ADE" w:rsidP="00C877F3">
            <w:pPr>
              <w:rPr>
                <w:ins w:id="103" w:author="John Shaver" w:date="2022-09-02T06:46:00Z"/>
                <w:rFonts w:ascii="Segoe UI" w:eastAsia="Times New Roman" w:hAnsi="Segoe UI" w:cs="Segoe UI"/>
                <w:color w:val="24292F"/>
                <w:lang w:eastAsia="en-GB"/>
              </w:rPr>
            </w:pPr>
          </w:p>
          <w:p w14:paraId="70A634FD" w14:textId="46FF3DD4" w:rsidR="00BF6ADE" w:rsidRDefault="00BF6ADE" w:rsidP="00C877F3">
            <w:pPr>
              <w:rPr>
                <w:ins w:id="104" w:author="John Shaver" w:date="2022-09-02T07:18:00Z"/>
                <w:rFonts w:ascii="Segoe UI" w:eastAsia="Times New Roman" w:hAnsi="Segoe UI" w:cs="Segoe UI"/>
                <w:color w:val="24292F"/>
                <w:lang w:eastAsia="en-GB"/>
              </w:rPr>
            </w:pPr>
            <w:ins w:id="105" w:author="John Shaver" w:date="2022-09-02T06:46:00Z">
              <w:r>
                <w:rPr>
                  <w:rFonts w:ascii="Segoe UI" w:eastAsia="Times New Roman" w:hAnsi="Segoe UI" w:cs="Segoe UI"/>
                  <w:color w:val="24292F"/>
                  <w:lang w:eastAsia="en-GB"/>
                </w:rPr>
                <w:t>Physical health</w:t>
              </w:r>
            </w:ins>
          </w:p>
          <w:p w14:paraId="48F3C7EE" w14:textId="4B49CE1A" w:rsidR="00B22137" w:rsidRDefault="00B22137" w:rsidP="00C877F3">
            <w:pPr>
              <w:rPr>
                <w:ins w:id="106" w:author="John Shaver" w:date="2022-09-02T07:18:00Z"/>
                <w:rFonts w:ascii="Segoe UI" w:eastAsia="Times New Roman" w:hAnsi="Segoe UI" w:cs="Segoe UI"/>
                <w:color w:val="24292F"/>
                <w:lang w:eastAsia="en-GB"/>
              </w:rPr>
            </w:pPr>
          </w:p>
          <w:p w14:paraId="697490B6" w14:textId="08D9BA31" w:rsidR="00B22137" w:rsidRDefault="00B22137" w:rsidP="00C877F3">
            <w:pPr>
              <w:rPr>
                <w:ins w:id="107" w:author="John Shaver" w:date="2022-09-02T06:46:00Z"/>
                <w:rFonts w:ascii="Segoe UI" w:eastAsia="Times New Roman" w:hAnsi="Segoe UI" w:cs="Segoe UI"/>
                <w:color w:val="24292F"/>
                <w:lang w:eastAsia="en-GB"/>
              </w:rPr>
            </w:pPr>
            <w:ins w:id="108" w:author="John Shaver" w:date="2022-09-02T07:18:00Z">
              <w:r>
                <w:rPr>
                  <w:rFonts w:ascii="Segoe UI" w:eastAsia="Times New Roman" w:hAnsi="Segoe UI" w:cs="Segoe UI"/>
                  <w:color w:val="24292F"/>
                  <w:lang w:eastAsia="en-GB"/>
                </w:rPr>
                <w:t xml:space="preserve">In general, how would you rate your physical health (from 0-10, use MacArthur ladder). </w:t>
              </w:r>
            </w:ins>
          </w:p>
          <w:p w14:paraId="70466073" w14:textId="77777777" w:rsidR="00EA004B" w:rsidRDefault="00EA004B" w:rsidP="00BF6ADE">
            <w:pPr>
              <w:rPr>
                <w:ins w:id="109" w:author="John Shaver" w:date="2022-09-02T06:46:00Z"/>
                <w:rFonts w:ascii="Segoe UI" w:eastAsia="Times New Roman" w:hAnsi="Segoe UI" w:cs="Segoe UI"/>
                <w:color w:val="24292F"/>
                <w:lang w:eastAsia="en-GB"/>
              </w:rPr>
            </w:pPr>
          </w:p>
          <w:p w14:paraId="5C32EF43" w14:textId="606C1326" w:rsidR="00F87C31" w:rsidRDefault="00EA004B" w:rsidP="00BF6ADE">
            <w:pPr>
              <w:rPr>
                <w:ins w:id="110" w:author="John Shaver" w:date="2022-09-02T07:24:00Z"/>
                <w:rFonts w:ascii="Calibri" w:eastAsia="Times New Roman" w:hAnsi="Calibri" w:cs="Calibri"/>
                <w:color w:val="000000"/>
                <w:sz w:val="22"/>
                <w:szCs w:val="22"/>
              </w:rPr>
            </w:pPr>
            <w:ins w:id="111" w:author="John Shaver" w:date="2022-09-02T07:24:00Z">
              <w:r w:rsidRPr="0079499C">
                <w:rPr>
                  <w:rFonts w:ascii="Calibri" w:eastAsia="Times New Roman" w:hAnsi="Calibri" w:cs="Calibri"/>
                  <w:color w:val="000000"/>
                  <w:sz w:val="22"/>
                  <w:szCs w:val="22"/>
                </w:rPr>
                <w:t xml:space="preserve">How </w:t>
              </w:r>
              <w:r>
                <w:rPr>
                  <w:rFonts w:ascii="Calibri" w:eastAsia="Times New Roman" w:hAnsi="Calibri" w:cs="Calibri"/>
                  <w:color w:val="000000"/>
                  <w:sz w:val="22"/>
                  <w:szCs w:val="22"/>
                </w:rPr>
                <w:t>many times have you been ill in the last year</w:t>
              </w:r>
              <w:r w:rsidRPr="0079499C">
                <w:rPr>
                  <w:rFonts w:ascii="Calibri" w:eastAsia="Times New Roman" w:hAnsi="Calibri" w:cs="Calibri"/>
                  <w:color w:val="000000"/>
                  <w:sz w:val="22"/>
                  <w:szCs w:val="22"/>
                </w:rPr>
                <w:t xml:space="preserve">? </w:t>
              </w:r>
              <w:r w:rsidRPr="00EA004B">
                <w:rPr>
                  <w:rFonts w:ascii="Calibri" w:eastAsia="Times New Roman" w:hAnsi="Calibri" w:cs="Calibri"/>
                  <w:color w:val="000000"/>
                  <w:sz w:val="22"/>
                  <w:szCs w:val="22"/>
                </w:rPr>
                <w:t>Never, Once per year, Twice per year, A few times per year, Every month, All of the time, Don't Know, Refuse</w:t>
              </w:r>
              <w:r>
                <w:rPr>
                  <w:rFonts w:ascii="Calibri" w:eastAsia="Times New Roman" w:hAnsi="Calibri" w:cs="Calibri"/>
                  <w:color w:val="000000"/>
                  <w:sz w:val="22"/>
                  <w:szCs w:val="22"/>
                </w:rPr>
                <w:t xml:space="preserve">. </w:t>
              </w:r>
              <w:r w:rsidRPr="0079499C">
                <w:rPr>
                  <w:rFonts w:ascii="Calibri" w:eastAsia="Times New Roman" w:hAnsi="Calibri" w:cs="Calibri"/>
                  <w:color w:val="000000"/>
                  <w:sz w:val="22"/>
                  <w:szCs w:val="22"/>
                </w:rPr>
                <w:t>By serious we mean that your life was in danger OR you were unable to go to work (or school if you were attending school at that time) for two weeks OR you went to the hospital.</w:t>
              </w:r>
            </w:ins>
          </w:p>
          <w:p w14:paraId="61D69D56" w14:textId="722D3023" w:rsidR="00EA004B" w:rsidRDefault="00EA004B" w:rsidP="00BF6ADE">
            <w:pPr>
              <w:rPr>
                <w:ins w:id="112" w:author="John Shaver" w:date="2022-09-02T07:24:00Z"/>
                <w:rFonts w:ascii="Calibri" w:eastAsia="Times New Roman" w:hAnsi="Calibri" w:cs="Calibri"/>
                <w:color w:val="000000"/>
                <w:sz w:val="22"/>
                <w:szCs w:val="22"/>
              </w:rPr>
            </w:pPr>
          </w:p>
          <w:p w14:paraId="75293EFC" w14:textId="2270821F" w:rsidR="00EA004B" w:rsidRPr="00BF6ADE" w:rsidRDefault="00EA004B" w:rsidP="00EA004B">
            <w:pPr>
              <w:rPr>
                <w:ins w:id="113" w:author="John Shaver" w:date="2022-09-02T07:24:00Z"/>
                <w:rFonts w:ascii="Segoe UI" w:eastAsia="Times New Roman" w:hAnsi="Segoe UI" w:cs="Segoe UI"/>
                <w:color w:val="24292F"/>
                <w:lang w:eastAsia="en-GB"/>
              </w:rPr>
            </w:pPr>
            <w:ins w:id="114" w:author="John Shaver" w:date="2022-09-02T07:24:00Z">
              <w:r w:rsidRPr="00BF6ADE">
                <w:rPr>
                  <w:rFonts w:ascii="Segoe UI" w:eastAsia="Times New Roman" w:hAnsi="Segoe UI" w:cs="Segoe UI"/>
                  <w:color w:val="24292F"/>
                  <w:lang w:eastAsia="en-GB"/>
                </w:rPr>
                <w:t xml:space="preserve">During the past 30 days, how many days out of 30 were you totally unable to work or carry out your normal activities because of </w:t>
              </w:r>
            </w:ins>
            <w:ins w:id="115" w:author="John Shaver" w:date="2022-09-02T07:27:00Z">
              <w:r>
                <w:rPr>
                  <w:rFonts w:ascii="Segoe UI" w:eastAsia="Times New Roman" w:hAnsi="Segoe UI" w:cs="Segoe UI"/>
                  <w:color w:val="24292F"/>
                  <w:lang w:eastAsia="en-GB"/>
                </w:rPr>
                <w:t>you weren’t feeling well enough</w:t>
              </w:r>
            </w:ins>
            <w:ins w:id="116" w:author="John Shaver" w:date="2022-09-02T07:24:00Z">
              <w:r w:rsidRPr="00BF6ADE">
                <w:rPr>
                  <w:rFonts w:ascii="Segoe UI" w:eastAsia="Times New Roman" w:hAnsi="Segoe UI" w:cs="Segoe UI"/>
                  <w:color w:val="24292F"/>
                  <w:lang w:eastAsia="en-GB"/>
                </w:rPr>
                <w:t>?</w:t>
              </w:r>
            </w:ins>
          </w:p>
          <w:p w14:paraId="4A623764" w14:textId="0F159EA2" w:rsidR="00EA004B" w:rsidRDefault="00EA004B" w:rsidP="00EA004B">
            <w:pPr>
              <w:rPr>
                <w:ins w:id="117" w:author="John Shaver" w:date="2022-09-02T07:24:00Z"/>
                <w:rFonts w:ascii="Segoe UI" w:eastAsia="Times New Roman" w:hAnsi="Segoe UI" w:cs="Segoe UI"/>
                <w:color w:val="24292F"/>
                <w:lang w:eastAsia="en-GB"/>
              </w:rPr>
            </w:pPr>
            <w:ins w:id="118" w:author="John Shaver" w:date="2022-09-02T07:24:00Z">
              <w:r w:rsidRPr="00BF6ADE">
                <w:rPr>
                  <w:rFonts w:ascii="Segoe UI" w:eastAsia="Times New Roman" w:hAnsi="Segoe UI" w:cs="Segoe UI"/>
                  <w:color w:val="24292F"/>
                  <w:lang w:eastAsia="en-GB"/>
                </w:rPr>
                <w:t>_______ (Number of days)</w:t>
              </w:r>
              <w:r>
                <w:rPr>
                  <w:rFonts w:ascii="Segoe UI" w:eastAsia="Times New Roman" w:hAnsi="Segoe UI" w:cs="Segoe UI"/>
                  <w:color w:val="24292F"/>
                  <w:lang w:eastAsia="en-GB"/>
                </w:rPr>
                <w:t xml:space="preserve"> </w:t>
              </w:r>
            </w:ins>
          </w:p>
          <w:p w14:paraId="46E65C55" w14:textId="77777777" w:rsidR="00B22137" w:rsidRDefault="00B22137" w:rsidP="00BF6ADE">
            <w:pPr>
              <w:rPr>
                <w:ins w:id="119" w:author="John Shaver" w:date="2022-09-02T07:17:00Z"/>
                <w:rFonts w:ascii="Segoe UI" w:eastAsia="Times New Roman" w:hAnsi="Segoe UI" w:cs="Segoe UI"/>
                <w:color w:val="24292F"/>
                <w:lang w:eastAsia="en-GB"/>
              </w:rPr>
            </w:pPr>
          </w:p>
          <w:p w14:paraId="295F3DDB" w14:textId="2BAB9E43" w:rsidR="00F87C31" w:rsidRDefault="00F87C31" w:rsidP="00BF6ADE">
            <w:pPr>
              <w:rPr>
                <w:ins w:id="120" w:author="John Shaver" w:date="2022-09-02T06:37:00Z"/>
                <w:rFonts w:ascii="Segoe UI" w:eastAsia="Times New Roman" w:hAnsi="Segoe UI" w:cs="Segoe UI"/>
                <w:color w:val="24292F"/>
                <w:lang w:eastAsia="en-GB"/>
              </w:rPr>
            </w:pPr>
            <w:ins w:id="121" w:author="John Shaver" w:date="2022-09-02T06:46:00Z">
              <w:r>
                <w:rPr>
                  <w:rFonts w:ascii="Segoe UI" w:eastAsia="Times New Roman" w:hAnsi="Segoe UI" w:cs="Segoe UI"/>
                  <w:color w:val="24292F"/>
                  <w:lang w:eastAsia="en-GB"/>
                </w:rPr>
                <w:t>During the past 30 da</w:t>
              </w:r>
            </w:ins>
            <w:ins w:id="122" w:author="John Shaver" w:date="2022-09-02T06:47:00Z">
              <w:r>
                <w:rPr>
                  <w:rFonts w:ascii="Segoe UI" w:eastAsia="Times New Roman" w:hAnsi="Segoe UI" w:cs="Segoe UI"/>
                  <w:color w:val="24292F"/>
                  <w:lang w:eastAsia="en-GB"/>
                </w:rPr>
                <w:t>ys, how often have you smoked cigarettes?</w:t>
              </w:r>
            </w:ins>
            <w:ins w:id="123" w:author="John Shaver" w:date="2022-09-02T07:26:00Z">
              <w:r w:rsidR="00EA004B">
                <w:rPr>
                  <w:rFonts w:ascii="Segoe UI" w:eastAsia="Times New Roman" w:hAnsi="Segoe UI" w:cs="Segoe UI"/>
                  <w:color w:val="24292F"/>
                  <w:lang w:eastAsia="en-GB"/>
                </w:rPr>
                <w:t xml:space="preserve"> (daily, a couple of times a week, once a week, 1-3 times, never)</w:t>
              </w:r>
            </w:ins>
          </w:p>
          <w:p w14:paraId="05A6B489" w14:textId="3CABFFF1" w:rsidR="00BF2030" w:rsidRDefault="00BF2030" w:rsidP="00C877F3">
            <w:pPr>
              <w:rPr>
                <w:ins w:id="124" w:author="John Shaver" w:date="2022-09-02T06:47:00Z"/>
                <w:rFonts w:ascii="Segoe UI" w:eastAsia="Times New Roman" w:hAnsi="Segoe UI" w:cs="Segoe UI"/>
                <w:color w:val="24292F"/>
                <w:lang w:eastAsia="en-GB"/>
              </w:rPr>
            </w:pPr>
          </w:p>
          <w:p w14:paraId="30CA75C8" w14:textId="6ED0C965" w:rsidR="00F87C31" w:rsidRDefault="00F87C31" w:rsidP="00F87C31">
            <w:pPr>
              <w:rPr>
                <w:ins w:id="125" w:author="John Shaver" w:date="2022-09-02T06:47:00Z"/>
                <w:rFonts w:ascii="Segoe UI" w:eastAsia="Times New Roman" w:hAnsi="Segoe UI" w:cs="Segoe UI"/>
                <w:color w:val="24292F"/>
                <w:lang w:eastAsia="en-GB"/>
              </w:rPr>
            </w:pPr>
            <w:ins w:id="126" w:author="John Shaver" w:date="2022-09-02T06:47:00Z">
              <w:r>
                <w:rPr>
                  <w:rFonts w:ascii="Segoe UI" w:eastAsia="Times New Roman" w:hAnsi="Segoe UI" w:cs="Segoe UI"/>
                  <w:color w:val="24292F"/>
                  <w:lang w:eastAsia="en-GB"/>
                </w:rPr>
                <w:t>During the past 30 days, how often have you drank kava?</w:t>
              </w:r>
            </w:ins>
            <w:ins w:id="127" w:author="John Shaver" w:date="2022-09-02T07:26:00Z">
              <w:r w:rsidR="00EA004B">
                <w:rPr>
                  <w:rFonts w:ascii="Segoe UI" w:eastAsia="Times New Roman" w:hAnsi="Segoe UI" w:cs="Segoe UI"/>
                  <w:color w:val="24292F"/>
                  <w:lang w:eastAsia="en-GB"/>
                </w:rPr>
                <w:t xml:space="preserve"> (daily, a couple of times a week, once a week, 1-3 times, never)</w:t>
              </w:r>
            </w:ins>
          </w:p>
          <w:p w14:paraId="2D868290" w14:textId="7DE6A916" w:rsidR="00F87C31" w:rsidRDefault="00F87C31" w:rsidP="00C877F3">
            <w:pPr>
              <w:rPr>
                <w:ins w:id="128" w:author="John Shaver" w:date="2022-09-02T06:47:00Z"/>
                <w:rFonts w:ascii="Segoe UI" w:eastAsia="Times New Roman" w:hAnsi="Segoe UI" w:cs="Segoe UI"/>
                <w:color w:val="24292F"/>
                <w:lang w:eastAsia="en-GB"/>
              </w:rPr>
            </w:pPr>
          </w:p>
          <w:p w14:paraId="14F1A5E2" w14:textId="576ECF11" w:rsidR="00F87C31" w:rsidRDefault="00F87C31" w:rsidP="00C877F3">
            <w:pPr>
              <w:rPr>
                <w:ins w:id="129" w:author="John Shaver" w:date="2022-09-02T06:37:00Z"/>
                <w:rFonts w:ascii="Segoe UI" w:eastAsia="Times New Roman" w:hAnsi="Segoe UI" w:cs="Segoe UI"/>
                <w:color w:val="24292F"/>
                <w:lang w:eastAsia="en-GB"/>
              </w:rPr>
            </w:pPr>
            <w:ins w:id="130" w:author="John Shaver" w:date="2022-09-02T06:47:00Z">
              <w:r>
                <w:rPr>
                  <w:rFonts w:ascii="Segoe UI" w:eastAsia="Times New Roman" w:hAnsi="Segoe UI" w:cs="Segoe UI"/>
                  <w:color w:val="24292F"/>
                  <w:lang w:eastAsia="en-GB"/>
                </w:rPr>
                <w:lastRenderedPageBreak/>
                <w:t>During the past 30 days, how often have you drank alcohol?</w:t>
              </w:r>
            </w:ins>
            <w:ins w:id="131" w:author="John Shaver" w:date="2022-09-02T07:26:00Z">
              <w:r w:rsidR="00EA004B">
                <w:rPr>
                  <w:rFonts w:ascii="Segoe UI" w:eastAsia="Times New Roman" w:hAnsi="Segoe UI" w:cs="Segoe UI"/>
                  <w:color w:val="24292F"/>
                  <w:lang w:eastAsia="en-GB"/>
                </w:rPr>
                <w:t xml:space="preserve"> (daily, a couple of times a week, once a week, 1-3 times, never)</w:t>
              </w:r>
            </w:ins>
          </w:p>
          <w:p w14:paraId="3969E7F3" w14:textId="2EF43723" w:rsidR="00BF2030" w:rsidRDefault="00BF2030" w:rsidP="00C877F3">
            <w:pPr>
              <w:rPr>
                <w:ins w:id="132" w:author="John Shaver" w:date="2022-09-02T06:37:00Z"/>
                <w:rFonts w:ascii="Segoe UI" w:eastAsia="Times New Roman" w:hAnsi="Segoe UI" w:cs="Segoe UI"/>
                <w:color w:val="24292F"/>
                <w:lang w:eastAsia="en-GB"/>
              </w:rPr>
            </w:pPr>
          </w:p>
          <w:p w14:paraId="69F3F5BB" w14:textId="6F9ECB98" w:rsidR="00BF2030" w:rsidRDefault="00BF2030" w:rsidP="00C877F3">
            <w:pPr>
              <w:rPr>
                <w:ins w:id="133" w:author="John Shaver" w:date="2022-09-09T10:01:00Z"/>
                <w:rFonts w:ascii="Segoe UI" w:eastAsia="Times New Roman" w:hAnsi="Segoe UI" w:cs="Segoe UI"/>
                <w:color w:val="24292F"/>
                <w:lang w:eastAsia="en-GB"/>
              </w:rPr>
            </w:pPr>
            <w:ins w:id="134" w:author="John Shaver" w:date="2022-09-02T06:37:00Z">
              <w:r>
                <w:rPr>
                  <w:rFonts w:ascii="Segoe UI" w:eastAsia="Times New Roman" w:hAnsi="Segoe UI" w:cs="Segoe UI"/>
                  <w:color w:val="24292F"/>
                  <w:lang w:eastAsia="en-GB"/>
                </w:rPr>
                <w:t xml:space="preserve">Also, we need to ask their phone number and the phone number of </w:t>
              </w:r>
            </w:ins>
            <w:ins w:id="135" w:author="John Shaver" w:date="2022-09-05T02:39:00Z">
              <w:r w:rsidR="00062C65">
                <w:rPr>
                  <w:rFonts w:ascii="Segoe UI" w:eastAsia="Times New Roman" w:hAnsi="Segoe UI" w:cs="Segoe UI"/>
                  <w:color w:val="24292F"/>
                  <w:lang w:eastAsia="en-GB"/>
                </w:rPr>
                <w:t>two people</w:t>
              </w:r>
            </w:ins>
            <w:ins w:id="136" w:author="John Shaver" w:date="2022-09-02T06:37:00Z">
              <w:r>
                <w:rPr>
                  <w:rFonts w:ascii="Segoe UI" w:eastAsia="Times New Roman" w:hAnsi="Segoe UI" w:cs="Segoe UI"/>
                  <w:color w:val="24292F"/>
                  <w:lang w:eastAsia="en-GB"/>
                </w:rPr>
                <w:t xml:space="preserve"> who can always reach them.</w:t>
              </w:r>
            </w:ins>
          </w:p>
          <w:p w14:paraId="39F569F3" w14:textId="6484553C" w:rsidR="00F413BD" w:rsidRDefault="00F413BD" w:rsidP="00C877F3">
            <w:pPr>
              <w:rPr>
                <w:ins w:id="137" w:author="John Shaver" w:date="2022-09-09T10:01:00Z"/>
                <w:rFonts w:ascii="Segoe UI" w:eastAsia="Times New Roman" w:hAnsi="Segoe UI" w:cs="Segoe UI"/>
                <w:color w:val="24292F"/>
                <w:lang w:eastAsia="en-GB"/>
              </w:rPr>
            </w:pPr>
          </w:p>
          <w:p w14:paraId="3A528F21" w14:textId="77777777" w:rsidR="00F413BD" w:rsidRDefault="00F413BD" w:rsidP="00F413BD">
            <w:pPr>
              <w:rPr>
                <w:ins w:id="138" w:author="John Shaver" w:date="2022-09-09T10:01:00Z"/>
                <w:lang w:val="en-US"/>
              </w:rPr>
            </w:pPr>
            <w:ins w:id="139" w:author="John Shaver" w:date="2022-09-09T10:01:00Z">
              <w:r>
                <w:rPr>
                  <w:lang w:val="en-US"/>
                </w:rPr>
                <w:t xml:space="preserve">Eliminate the number of crops and just use the two question MacArthur scale, can be moved down around income: </w:t>
              </w:r>
              <w:r>
                <w:fldChar w:fldCharType="begin"/>
              </w:r>
              <w:r>
                <w:instrText xml:space="preserve"> HYPERLINK "https://sparqtools.org/mobility-measure/macarthur-scale-of-subjective-social-status-adult-version/" </w:instrText>
              </w:r>
              <w:r>
                <w:fldChar w:fldCharType="separate"/>
              </w:r>
              <w:r w:rsidRPr="00FD1C3F">
                <w:rPr>
                  <w:rStyle w:val="Hyperlink"/>
                  <w:lang w:val="en-US"/>
                </w:rPr>
                <w:t>https://sparqtools.org/mobility-measure/macarthur-scale-of-subjective-social-status-adult-version/</w:t>
              </w:r>
              <w:r>
                <w:rPr>
                  <w:rStyle w:val="Hyperlink"/>
                  <w:lang w:val="en-US"/>
                </w:rPr>
                <w:fldChar w:fldCharType="end"/>
              </w:r>
            </w:ins>
          </w:p>
          <w:p w14:paraId="43C6BD22" w14:textId="77777777" w:rsidR="00F413BD" w:rsidRDefault="00F413BD" w:rsidP="00C877F3">
            <w:pPr>
              <w:rPr>
                <w:ins w:id="140" w:author="John Shaver" w:date="2022-09-02T07:16:00Z"/>
                <w:rFonts w:ascii="Segoe UI" w:eastAsia="Times New Roman" w:hAnsi="Segoe UI" w:cs="Segoe UI"/>
                <w:color w:val="24292F"/>
                <w:lang w:eastAsia="en-GB"/>
              </w:rPr>
            </w:pPr>
          </w:p>
          <w:p w14:paraId="49E9A56A" w14:textId="13E0A12D" w:rsidR="00B22137" w:rsidRDefault="00B22137" w:rsidP="00C877F3">
            <w:pPr>
              <w:rPr>
                <w:ins w:id="141" w:author="John Shaver" w:date="2022-09-02T07:16:00Z"/>
                <w:rFonts w:ascii="Segoe UI" w:eastAsia="Times New Roman" w:hAnsi="Segoe UI" w:cs="Segoe UI"/>
                <w:color w:val="24292F"/>
                <w:lang w:eastAsia="en-GB"/>
              </w:rPr>
            </w:pPr>
          </w:p>
          <w:p w14:paraId="2B93F5DE" w14:textId="77777777" w:rsidR="00B22137" w:rsidRPr="00BF2030" w:rsidRDefault="00B22137" w:rsidP="00C877F3">
            <w:pPr>
              <w:rPr>
                <w:ins w:id="142" w:author="John Shaver" w:date="2022-09-02T06:34:00Z"/>
                <w:rFonts w:ascii="Segoe UI" w:eastAsia="Times New Roman" w:hAnsi="Segoe UI" w:cs="Segoe UI"/>
                <w:color w:val="24292F"/>
                <w:lang w:eastAsia="en-GB"/>
              </w:rPr>
            </w:pPr>
          </w:p>
          <w:p w14:paraId="2D7727C1" w14:textId="64F06221" w:rsidR="00BF2030" w:rsidRPr="00BF2030" w:rsidRDefault="00BF2030" w:rsidP="00C877F3">
            <w:pPr>
              <w:rPr>
                <w:rFonts w:ascii="Segoe UI" w:eastAsia="Times New Roman" w:hAnsi="Segoe UI" w:cs="Segoe UI"/>
                <w:color w:val="24292F"/>
                <w:lang w:eastAsia="en-GB"/>
              </w:rPr>
            </w:pPr>
          </w:p>
        </w:tc>
      </w:tr>
    </w:tbl>
    <w:p w14:paraId="3503D2C7" w14:textId="6EB9E45F" w:rsidR="00BB469C" w:rsidDel="00C877F3" w:rsidRDefault="00BB469C">
      <w:pPr>
        <w:rPr>
          <w:del w:id="143" w:author="John Shaver" w:date="2022-09-02T06:16:00Z"/>
          <w:u w:val="single"/>
          <w:lang w:val="en-US"/>
        </w:rPr>
      </w:pPr>
    </w:p>
    <w:p w14:paraId="6C7B06AC" w14:textId="77777777" w:rsidR="00BB469C" w:rsidRPr="00BB469C" w:rsidDel="00C877F3" w:rsidRDefault="00BB469C">
      <w:pPr>
        <w:rPr>
          <w:del w:id="144" w:author="John Shaver" w:date="2022-09-02T06:16:00Z"/>
          <w:u w:val="single"/>
          <w:lang w:val="en-US"/>
        </w:rPr>
      </w:pPr>
    </w:p>
    <w:p w14:paraId="2334EA7F" w14:textId="5D075E69" w:rsidR="00BB469C" w:rsidDel="00C877F3" w:rsidRDefault="00BB469C">
      <w:pPr>
        <w:rPr>
          <w:del w:id="145" w:author="John Shaver" w:date="2022-09-02T06:16:00Z"/>
          <w:lang w:val="en-US"/>
        </w:rPr>
      </w:pPr>
    </w:p>
    <w:p w14:paraId="7EBDD6BB" w14:textId="77777777" w:rsidR="00BB469C" w:rsidRPr="00ED07DE" w:rsidRDefault="00BB469C">
      <w:pPr>
        <w:rPr>
          <w:lang w:val="en-US"/>
        </w:rPr>
      </w:pPr>
    </w:p>
    <w:sectPr w:rsidR="00BB469C" w:rsidRPr="00ED07D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John Shaver" w:date="2022-09-05T02:36:00Z" w:initials="JS">
    <w:p w14:paraId="372D4F99" w14:textId="77777777" w:rsidR="00062C65" w:rsidRDefault="00062C65" w:rsidP="0035793D">
      <w:r>
        <w:rPr>
          <w:rStyle w:val="CommentReference"/>
        </w:rPr>
        <w:annotationRef/>
      </w:r>
      <w:r>
        <w:rPr>
          <w:sz w:val="20"/>
          <w:szCs w:val="20"/>
        </w:rPr>
        <w:t>Could we have these autofilled with the location of the participant?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2D4F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FDF42" w16cex:dateUtc="2022-09-04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2D4F99" w16cid:durableId="26BFDF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67BAC"/>
    <w:multiLevelType w:val="multilevel"/>
    <w:tmpl w:val="AD3C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397092"/>
    <w:multiLevelType w:val="multilevel"/>
    <w:tmpl w:val="C30A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1303026">
    <w:abstractNumId w:val="0"/>
  </w:num>
  <w:num w:numId="2" w16cid:durableId="4855106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Shaver">
    <w15:presenceInfo w15:providerId="AD" w15:userId="S::shajo46p@registry.otago.ac.nz::bb3ee65a-75d0-4d9f-b287-6fbd922633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DA"/>
    <w:rsid w:val="00062C65"/>
    <w:rsid w:val="000D6D9C"/>
    <w:rsid w:val="001A7DDA"/>
    <w:rsid w:val="002E1A15"/>
    <w:rsid w:val="00304C10"/>
    <w:rsid w:val="00414A57"/>
    <w:rsid w:val="004700BB"/>
    <w:rsid w:val="005601C6"/>
    <w:rsid w:val="006B246D"/>
    <w:rsid w:val="007100C8"/>
    <w:rsid w:val="008F3D02"/>
    <w:rsid w:val="00B22137"/>
    <w:rsid w:val="00BB469C"/>
    <w:rsid w:val="00BF2030"/>
    <w:rsid w:val="00BF6ADE"/>
    <w:rsid w:val="00C877F3"/>
    <w:rsid w:val="00EA004B"/>
    <w:rsid w:val="00ED07DE"/>
    <w:rsid w:val="00F413BD"/>
    <w:rsid w:val="00F87C3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2F8A02E"/>
  <w15:chartTrackingRefBased/>
  <w15:docId w15:val="{9FCCF5BF-F7DB-C84D-B510-6A03A145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69C"/>
    <w:rPr>
      <w:color w:val="0563C1" w:themeColor="hyperlink"/>
      <w:u w:val="single"/>
    </w:rPr>
  </w:style>
  <w:style w:type="character" w:styleId="UnresolvedMention">
    <w:name w:val="Unresolved Mention"/>
    <w:basedOn w:val="DefaultParagraphFont"/>
    <w:uiPriority w:val="99"/>
    <w:semiHidden/>
    <w:unhideWhenUsed/>
    <w:rsid w:val="00BB469C"/>
    <w:rPr>
      <w:color w:val="605E5C"/>
      <w:shd w:val="clear" w:color="auto" w:fill="E1DFDD"/>
    </w:rPr>
  </w:style>
  <w:style w:type="paragraph" w:styleId="NormalWeb">
    <w:name w:val="Normal (Web)"/>
    <w:basedOn w:val="Normal"/>
    <w:uiPriority w:val="99"/>
    <w:semiHidden/>
    <w:unhideWhenUsed/>
    <w:rsid w:val="00BB469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B469C"/>
    <w:rPr>
      <w:b/>
      <w:bCs/>
    </w:rPr>
  </w:style>
  <w:style w:type="character" w:styleId="Emphasis">
    <w:name w:val="Emphasis"/>
    <w:basedOn w:val="DefaultParagraphFont"/>
    <w:uiPriority w:val="20"/>
    <w:qFormat/>
    <w:rsid w:val="00BB469C"/>
    <w:rPr>
      <w:i/>
      <w:iCs/>
    </w:rPr>
  </w:style>
  <w:style w:type="character" w:customStyle="1" w:styleId="apple-converted-space">
    <w:name w:val="apple-converted-space"/>
    <w:basedOn w:val="DefaultParagraphFont"/>
    <w:rsid w:val="00BB469C"/>
  </w:style>
  <w:style w:type="paragraph" w:styleId="ListParagraph">
    <w:name w:val="List Paragraph"/>
    <w:basedOn w:val="Normal"/>
    <w:uiPriority w:val="34"/>
    <w:qFormat/>
    <w:rsid w:val="00BB469C"/>
    <w:pPr>
      <w:spacing w:before="100" w:beforeAutospacing="1" w:after="100" w:afterAutospacing="1"/>
    </w:pPr>
    <w:rPr>
      <w:rFonts w:ascii="Times New Roman" w:eastAsia="Times New Roman" w:hAnsi="Times New Roman" w:cs="Times New Roman"/>
      <w:lang w:eastAsia="en-GB"/>
    </w:rPr>
  </w:style>
  <w:style w:type="paragraph" w:styleId="Revision">
    <w:name w:val="Revision"/>
    <w:hidden/>
    <w:uiPriority w:val="99"/>
    <w:semiHidden/>
    <w:rsid w:val="005601C6"/>
  </w:style>
  <w:style w:type="character" w:styleId="HTMLCode">
    <w:name w:val="HTML Code"/>
    <w:basedOn w:val="DefaultParagraphFont"/>
    <w:uiPriority w:val="99"/>
    <w:semiHidden/>
    <w:unhideWhenUsed/>
    <w:rsid w:val="00C877F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62C65"/>
    <w:rPr>
      <w:sz w:val="16"/>
      <w:szCs w:val="16"/>
    </w:rPr>
  </w:style>
  <w:style w:type="paragraph" w:styleId="CommentText">
    <w:name w:val="annotation text"/>
    <w:basedOn w:val="Normal"/>
    <w:link w:val="CommentTextChar"/>
    <w:uiPriority w:val="99"/>
    <w:semiHidden/>
    <w:unhideWhenUsed/>
    <w:rsid w:val="00062C65"/>
    <w:rPr>
      <w:sz w:val="20"/>
      <w:szCs w:val="20"/>
    </w:rPr>
  </w:style>
  <w:style w:type="character" w:customStyle="1" w:styleId="CommentTextChar">
    <w:name w:val="Comment Text Char"/>
    <w:basedOn w:val="DefaultParagraphFont"/>
    <w:link w:val="CommentText"/>
    <w:uiPriority w:val="99"/>
    <w:semiHidden/>
    <w:rsid w:val="00062C65"/>
    <w:rPr>
      <w:sz w:val="20"/>
      <w:szCs w:val="20"/>
    </w:rPr>
  </w:style>
  <w:style w:type="paragraph" w:styleId="CommentSubject">
    <w:name w:val="annotation subject"/>
    <w:basedOn w:val="CommentText"/>
    <w:next w:val="CommentText"/>
    <w:link w:val="CommentSubjectChar"/>
    <w:uiPriority w:val="99"/>
    <w:semiHidden/>
    <w:unhideWhenUsed/>
    <w:rsid w:val="00062C65"/>
    <w:rPr>
      <w:b/>
      <w:bCs/>
    </w:rPr>
  </w:style>
  <w:style w:type="character" w:customStyle="1" w:styleId="CommentSubjectChar">
    <w:name w:val="Comment Subject Char"/>
    <w:basedOn w:val="CommentTextChar"/>
    <w:link w:val="CommentSubject"/>
    <w:uiPriority w:val="99"/>
    <w:semiHidden/>
    <w:rsid w:val="00062C65"/>
    <w:rPr>
      <w:b/>
      <w:bCs/>
      <w:sz w:val="20"/>
      <w:szCs w:val="20"/>
    </w:rPr>
  </w:style>
  <w:style w:type="character" w:styleId="FollowedHyperlink">
    <w:name w:val="FollowedHyperlink"/>
    <w:basedOn w:val="DefaultParagraphFont"/>
    <w:uiPriority w:val="99"/>
    <w:semiHidden/>
    <w:unhideWhenUsed/>
    <w:rsid w:val="00F413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14124">
      <w:bodyDiv w:val="1"/>
      <w:marLeft w:val="0"/>
      <w:marRight w:val="0"/>
      <w:marTop w:val="0"/>
      <w:marBottom w:val="0"/>
      <w:divBdr>
        <w:top w:val="none" w:sz="0" w:space="0" w:color="auto"/>
        <w:left w:val="none" w:sz="0" w:space="0" w:color="auto"/>
        <w:bottom w:val="none" w:sz="0" w:space="0" w:color="auto"/>
        <w:right w:val="none" w:sz="0" w:space="0" w:color="auto"/>
      </w:divBdr>
    </w:div>
    <w:div w:id="825777177">
      <w:bodyDiv w:val="1"/>
      <w:marLeft w:val="0"/>
      <w:marRight w:val="0"/>
      <w:marTop w:val="0"/>
      <w:marBottom w:val="0"/>
      <w:divBdr>
        <w:top w:val="none" w:sz="0" w:space="0" w:color="auto"/>
        <w:left w:val="none" w:sz="0" w:space="0" w:color="auto"/>
        <w:bottom w:val="none" w:sz="0" w:space="0" w:color="auto"/>
        <w:right w:val="none" w:sz="0" w:space="0" w:color="auto"/>
      </w:divBdr>
    </w:div>
    <w:div w:id="1124541281">
      <w:bodyDiv w:val="1"/>
      <w:marLeft w:val="0"/>
      <w:marRight w:val="0"/>
      <w:marTop w:val="0"/>
      <w:marBottom w:val="0"/>
      <w:divBdr>
        <w:top w:val="none" w:sz="0" w:space="0" w:color="auto"/>
        <w:left w:val="none" w:sz="0" w:space="0" w:color="auto"/>
        <w:bottom w:val="none" w:sz="0" w:space="0" w:color="auto"/>
        <w:right w:val="none" w:sz="0" w:space="0" w:color="auto"/>
      </w:divBdr>
    </w:div>
    <w:div w:id="1432967256">
      <w:bodyDiv w:val="1"/>
      <w:marLeft w:val="0"/>
      <w:marRight w:val="0"/>
      <w:marTop w:val="0"/>
      <w:marBottom w:val="0"/>
      <w:divBdr>
        <w:top w:val="none" w:sz="0" w:space="0" w:color="auto"/>
        <w:left w:val="none" w:sz="0" w:space="0" w:color="auto"/>
        <w:bottom w:val="none" w:sz="0" w:space="0" w:color="auto"/>
        <w:right w:val="none" w:sz="0" w:space="0" w:color="auto"/>
      </w:divBdr>
    </w:div>
    <w:div w:id="1527450273">
      <w:bodyDiv w:val="1"/>
      <w:marLeft w:val="0"/>
      <w:marRight w:val="0"/>
      <w:marTop w:val="0"/>
      <w:marBottom w:val="0"/>
      <w:divBdr>
        <w:top w:val="none" w:sz="0" w:space="0" w:color="auto"/>
        <w:left w:val="none" w:sz="0" w:space="0" w:color="auto"/>
        <w:bottom w:val="none" w:sz="0" w:space="0" w:color="auto"/>
        <w:right w:val="none" w:sz="0" w:space="0" w:color="auto"/>
      </w:divBdr>
      <w:divsChild>
        <w:div w:id="962226526">
          <w:marLeft w:val="0"/>
          <w:marRight w:val="0"/>
          <w:marTop w:val="0"/>
          <w:marBottom w:val="0"/>
          <w:divBdr>
            <w:top w:val="none" w:sz="0" w:space="0" w:color="auto"/>
            <w:left w:val="none" w:sz="0" w:space="0" w:color="auto"/>
            <w:bottom w:val="none" w:sz="0" w:space="0" w:color="auto"/>
            <w:right w:val="none" w:sz="0" w:space="0" w:color="auto"/>
          </w:divBdr>
          <w:divsChild>
            <w:div w:id="1214462468">
              <w:marLeft w:val="0"/>
              <w:marRight w:val="0"/>
              <w:marTop w:val="0"/>
              <w:marBottom w:val="0"/>
              <w:divBdr>
                <w:top w:val="none" w:sz="0" w:space="0" w:color="auto"/>
                <w:left w:val="none" w:sz="0" w:space="0" w:color="auto"/>
                <w:bottom w:val="none" w:sz="0" w:space="0" w:color="auto"/>
                <w:right w:val="none" w:sz="0" w:space="0" w:color="auto"/>
              </w:divBdr>
              <w:divsChild>
                <w:div w:id="1271354969">
                  <w:marLeft w:val="0"/>
                  <w:marRight w:val="0"/>
                  <w:marTop w:val="0"/>
                  <w:marBottom w:val="0"/>
                  <w:divBdr>
                    <w:top w:val="none" w:sz="0" w:space="0" w:color="auto"/>
                    <w:left w:val="none" w:sz="0" w:space="0" w:color="auto"/>
                    <w:bottom w:val="none" w:sz="0" w:space="0" w:color="auto"/>
                    <w:right w:val="none" w:sz="0" w:space="0" w:color="auto"/>
                  </w:divBdr>
                  <w:divsChild>
                    <w:div w:id="10527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123922">
      <w:bodyDiv w:val="1"/>
      <w:marLeft w:val="0"/>
      <w:marRight w:val="0"/>
      <w:marTop w:val="0"/>
      <w:marBottom w:val="0"/>
      <w:divBdr>
        <w:top w:val="none" w:sz="0" w:space="0" w:color="auto"/>
        <w:left w:val="none" w:sz="0" w:space="0" w:color="auto"/>
        <w:bottom w:val="none" w:sz="0" w:space="0" w:color="auto"/>
        <w:right w:val="none" w:sz="0" w:space="0" w:color="auto"/>
      </w:divBdr>
    </w:div>
    <w:div w:id="1961261047">
      <w:bodyDiv w:val="1"/>
      <w:marLeft w:val="0"/>
      <w:marRight w:val="0"/>
      <w:marTop w:val="0"/>
      <w:marBottom w:val="0"/>
      <w:divBdr>
        <w:top w:val="none" w:sz="0" w:space="0" w:color="auto"/>
        <w:left w:val="none" w:sz="0" w:space="0" w:color="auto"/>
        <w:bottom w:val="none" w:sz="0" w:space="0" w:color="auto"/>
        <w:right w:val="none" w:sz="0" w:space="0" w:color="auto"/>
      </w:divBdr>
    </w:div>
    <w:div w:id="209951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921</Words>
  <Characters>5253</Characters>
  <Application>Microsoft Office Word</Application>
  <DocSecurity>0</DocSecurity>
  <Lines>43</Lines>
  <Paragraphs>12</Paragraphs>
  <ScaleCrop>false</ScaleCrop>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Shaver</dc:creator>
  <cp:keywords/>
  <dc:description/>
  <cp:lastModifiedBy>John Shaver</cp:lastModifiedBy>
  <cp:revision>20</cp:revision>
  <dcterms:created xsi:type="dcterms:W3CDTF">2022-09-01T17:37:00Z</dcterms:created>
  <dcterms:modified xsi:type="dcterms:W3CDTF">2022-09-08T22:01:00Z</dcterms:modified>
</cp:coreProperties>
</file>